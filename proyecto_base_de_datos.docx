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91"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7716"/>
        <w:gridCol w:w="1275"/>
      </w:tblGrid>
      <w:tr w:rsidR="00EE16B2" w14:paraId="1A7A6B3D" w14:textId="77777777" w:rsidTr="00492BCC">
        <w:trPr>
          <w:trHeight w:val="400"/>
        </w:trPr>
        <w:tc>
          <w:tcPr>
            <w:tcW w:w="7716" w:type="dxa"/>
            <w:tcBorders>
              <w:top w:val="nil"/>
              <w:bottom w:val="nil"/>
              <w:right w:val="nil"/>
            </w:tcBorders>
            <w:vAlign w:val="bottom"/>
          </w:tcPr>
          <w:p w14:paraId="39ABFADE" w14:textId="58AA3A8E" w:rsidR="00EE16B2" w:rsidRPr="00745DFC" w:rsidRDefault="00745DFC" w:rsidP="00745DFC">
            <w:pPr>
              <w:pStyle w:val="Encabezado"/>
              <w:ind w:right="214"/>
              <w:rPr>
                <w:rFonts w:ascii="Arial" w:hAnsi="Arial" w:cs="Arial"/>
                <w:b/>
                <w:sz w:val="36"/>
                <w:szCs w:val="36"/>
              </w:rPr>
            </w:pPr>
            <w:r w:rsidRPr="00745DFC">
              <w:rPr>
                <w:rFonts w:ascii="Arial" w:hAnsi="Arial" w:cs="Arial"/>
                <w:b/>
                <w:sz w:val="36"/>
                <w:szCs w:val="36"/>
                <w:lang w:val="es-ES"/>
              </w:rPr>
              <w:t>UNIVERSIDA</w:t>
            </w:r>
            <w:r>
              <w:rPr>
                <w:rFonts w:ascii="Arial" w:hAnsi="Arial" w:cs="Arial"/>
                <w:b/>
                <w:sz w:val="36"/>
                <w:szCs w:val="36"/>
                <w:lang w:val="es-ES"/>
              </w:rPr>
              <w:t>D</w:t>
            </w:r>
            <w:r w:rsidRPr="00745DFC">
              <w:rPr>
                <w:rFonts w:ascii="Arial" w:hAnsi="Arial" w:cs="Arial"/>
                <w:b/>
                <w:sz w:val="36"/>
                <w:szCs w:val="36"/>
                <w:lang w:val="es-ES"/>
              </w:rPr>
              <w:t xml:space="preserve"> AUTONOMA DE COAHUILA</w:t>
            </w:r>
            <w:r w:rsidR="00492BCC" w:rsidRPr="00745DFC">
              <w:rPr>
                <w:rFonts w:ascii="Arial" w:hAnsi="Arial" w:cs="Arial"/>
                <w:b/>
                <w:sz w:val="36"/>
                <w:szCs w:val="36"/>
                <w:lang w:val="es-ES"/>
              </w:rPr>
              <w:t xml:space="preserve"> </w:t>
            </w:r>
          </w:p>
        </w:tc>
        <w:tc>
          <w:tcPr>
            <w:tcW w:w="1275" w:type="dxa"/>
            <w:vMerge w:val="restart"/>
            <w:tcBorders>
              <w:top w:val="nil"/>
              <w:left w:val="nil"/>
            </w:tcBorders>
            <w:vAlign w:val="center"/>
          </w:tcPr>
          <w:p w14:paraId="15C3FAD5" w14:textId="77777777" w:rsidR="00EE16B2" w:rsidRPr="001D0635" w:rsidRDefault="00EE16B2" w:rsidP="00543406">
            <w:pPr>
              <w:pStyle w:val="Encabezado"/>
              <w:tabs>
                <w:tab w:val="clear" w:pos="4419"/>
                <w:tab w:val="clear" w:pos="8838"/>
              </w:tabs>
              <w:ind w:right="-70"/>
              <w:rPr>
                <w:rFonts w:ascii="Arial" w:hAnsi="Arial"/>
                <w:color w:val="0000FF"/>
                <w:sz w:val="16"/>
                <w:szCs w:val="16"/>
              </w:rPr>
            </w:pPr>
          </w:p>
        </w:tc>
      </w:tr>
      <w:tr w:rsidR="00EE16B2" w:rsidRPr="001D0635" w14:paraId="217375D1" w14:textId="77777777" w:rsidTr="00492BCC">
        <w:trPr>
          <w:trHeight w:val="702"/>
        </w:trPr>
        <w:tc>
          <w:tcPr>
            <w:tcW w:w="7716" w:type="dxa"/>
            <w:tcBorders>
              <w:top w:val="nil"/>
              <w:right w:val="nil"/>
            </w:tcBorders>
          </w:tcPr>
          <w:p w14:paraId="310CD206" w14:textId="7E8C884E" w:rsidR="00EE16B2" w:rsidRPr="009B09E3" w:rsidRDefault="00745DFC" w:rsidP="00745DFC">
            <w:pPr>
              <w:pStyle w:val="Encabezado"/>
              <w:tabs>
                <w:tab w:val="clear" w:pos="4419"/>
                <w:tab w:val="clear" w:pos="8838"/>
              </w:tabs>
              <w:rPr>
                <w:rFonts w:ascii="Arial" w:hAnsi="Arial" w:cs="Arial"/>
                <w:sz w:val="32"/>
              </w:rPr>
            </w:pPr>
            <w:r>
              <w:rPr>
                <w:rFonts w:ascii="Arial" w:hAnsi="Arial" w:cs="Arial"/>
                <w:sz w:val="32"/>
              </w:rPr>
              <w:t>BASE DE DATOS I</w:t>
            </w:r>
          </w:p>
        </w:tc>
        <w:tc>
          <w:tcPr>
            <w:tcW w:w="1275" w:type="dxa"/>
            <w:vMerge/>
            <w:tcBorders>
              <w:left w:val="nil"/>
            </w:tcBorders>
            <w:vAlign w:val="bottom"/>
          </w:tcPr>
          <w:p w14:paraId="53E208AB" w14:textId="77777777" w:rsidR="00EE16B2" w:rsidRPr="005360E4" w:rsidRDefault="00EE16B2">
            <w:pPr>
              <w:pStyle w:val="Encabezado"/>
              <w:tabs>
                <w:tab w:val="clear" w:pos="4419"/>
                <w:tab w:val="clear" w:pos="8838"/>
              </w:tabs>
              <w:rPr>
                <w:rFonts w:ascii="Arial" w:hAnsi="Arial"/>
                <w:sz w:val="32"/>
              </w:rPr>
            </w:pPr>
          </w:p>
        </w:tc>
      </w:tr>
      <w:tr w:rsidR="00FD1184" w14:paraId="02303352" w14:textId="77777777">
        <w:trPr>
          <w:trHeight w:val="802"/>
        </w:trPr>
        <w:tc>
          <w:tcPr>
            <w:tcW w:w="8991" w:type="dxa"/>
            <w:gridSpan w:val="2"/>
            <w:vAlign w:val="bottom"/>
          </w:tcPr>
          <w:p w14:paraId="657BA9C4" w14:textId="77777777" w:rsidR="00FD1184" w:rsidRPr="005360E4" w:rsidRDefault="00FD1184">
            <w:pPr>
              <w:pStyle w:val="Encabezado"/>
              <w:tabs>
                <w:tab w:val="clear" w:pos="4419"/>
                <w:tab w:val="clear" w:pos="8838"/>
              </w:tabs>
              <w:ind w:right="-518"/>
              <w:rPr>
                <w:rFonts w:ascii="Arial" w:hAnsi="Arial"/>
                <w:sz w:val="40"/>
              </w:rPr>
            </w:pPr>
          </w:p>
          <w:p w14:paraId="542CB20C" w14:textId="549C5DFA" w:rsidR="00FD1184" w:rsidRDefault="00217E21">
            <w:pPr>
              <w:pStyle w:val="Encabezado"/>
              <w:tabs>
                <w:tab w:val="clear" w:pos="4419"/>
                <w:tab w:val="clear" w:pos="8838"/>
              </w:tabs>
              <w:ind w:right="-518"/>
              <w:rPr>
                <w:rFonts w:ascii="Arial" w:hAnsi="Arial"/>
                <w:sz w:val="40"/>
              </w:rPr>
            </w:pPr>
            <w:r>
              <w:rPr>
                <w:rFonts w:ascii="Arial" w:hAnsi="Arial"/>
                <w:sz w:val="36"/>
                <w:szCs w:val="36"/>
              </w:rPr>
              <w:t>Pro</w:t>
            </w:r>
            <w:r w:rsidR="00745DFC">
              <w:rPr>
                <w:rFonts w:ascii="Arial" w:hAnsi="Arial"/>
                <w:sz w:val="36"/>
                <w:szCs w:val="36"/>
              </w:rPr>
              <w:t>yecto Final</w:t>
            </w:r>
            <w:r w:rsidR="00FD1184">
              <w:rPr>
                <w:rFonts w:ascii="Arial" w:hAnsi="Arial"/>
                <w:sz w:val="40"/>
              </w:rPr>
              <w:t>.</w:t>
            </w:r>
          </w:p>
          <w:p w14:paraId="51B75B23" w14:textId="77777777" w:rsidR="00FD1184" w:rsidRDefault="00FD1184">
            <w:pPr>
              <w:pStyle w:val="Encabezado"/>
              <w:tabs>
                <w:tab w:val="clear" w:pos="4419"/>
                <w:tab w:val="clear" w:pos="8838"/>
              </w:tabs>
              <w:ind w:right="-518"/>
              <w:rPr>
                <w:rFonts w:ascii="Arial" w:hAnsi="Arial"/>
                <w:sz w:val="40"/>
              </w:rPr>
            </w:pPr>
          </w:p>
        </w:tc>
      </w:tr>
    </w:tbl>
    <w:p w14:paraId="0E2D8FF5" w14:textId="77777777" w:rsidR="00FD1184" w:rsidRDefault="00FD1184">
      <w:pPr>
        <w:ind w:firstLine="708"/>
        <w:rPr>
          <w:rFonts w:ascii="Arial" w:hAnsi="Arial" w:cs="Arial"/>
        </w:rPr>
      </w:pPr>
    </w:p>
    <w:p w14:paraId="04F86235" w14:textId="5574E660" w:rsidR="005F15E0" w:rsidRDefault="00FD1184" w:rsidP="005360E4">
      <w:pPr>
        <w:pStyle w:val="TDC1"/>
      </w:pPr>
      <w:r>
        <w:t>TABLA DE CONTENIDO</w:t>
      </w:r>
      <w:bookmarkStart w:id="3" w:name="_Toc3960791"/>
    </w:p>
    <w:p w14:paraId="47DC3836" w14:textId="77777777" w:rsidR="0020481B" w:rsidRPr="0020481B" w:rsidRDefault="0020481B" w:rsidP="0020481B">
      <w:pPr>
        <w:rPr>
          <w:sz w:val="16"/>
          <w:szCs w:val="16"/>
        </w:rPr>
      </w:pPr>
    </w:p>
    <w:p w14:paraId="223CA893" w14:textId="77777777" w:rsidR="00FA68D2" w:rsidRDefault="005D6EF6">
      <w:pPr>
        <w:pStyle w:val="TDC1"/>
        <w:rPr>
          <w:rFonts w:asciiTheme="minorHAnsi" w:eastAsiaTheme="minorEastAsia" w:hAnsiTheme="minorHAnsi" w:cstheme="minorBidi"/>
          <w:b w:val="0"/>
          <w:sz w:val="22"/>
          <w:szCs w:val="22"/>
          <w:lang w:eastAsia="es-MX"/>
        </w:rPr>
      </w:pPr>
      <w:r>
        <w:fldChar w:fldCharType="begin"/>
      </w:r>
      <w:r w:rsidR="005360E4">
        <w:instrText xml:space="preserve"> TOC \o "1-3" </w:instrText>
      </w:r>
      <w:r>
        <w:fldChar w:fldCharType="separate"/>
      </w:r>
      <w:r w:rsidR="00FA68D2">
        <w:t>1.</w:t>
      </w:r>
      <w:r w:rsidR="00FA68D2">
        <w:rPr>
          <w:rFonts w:asciiTheme="minorHAnsi" w:eastAsiaTheme="minorEastAsia" w:hAnsiTheme="minorHAnsi" w:cstheme="minorBidi"/>
          <w:b w:val="0"/>
          <w:sz w:val="22"/>
          <w:szCs w:val="22"/>
          <w:lang w:eastAsia="es-MX"/>
        </w:rPr>
        <w:tab/>
      </w:r>
      <w:r w:rsidR="00FA68D2">
        <w:t>Propósito del Documento.</w:t>
      </w:r>
      <w:r w:rsidR="00FA68D2">
        <w:tab/>
      </w:r>
      <w:r w:rsidR="00FA68D2">
        <w:fldChar w:fldCharType="begin"/>
      </w:r>
      <w:r w:rsidR="00FA68D2">
        <w:instrText xml:space="preserve"> PAGEREF _Toc434909685 \h </w:instrText>
      </w:r>
      <w:r w:rsidR="00FA68D2">
        <w:fldChar w:fldCharType="separate"/>
      </w:r>
      <w:r w:rsidR="00FA68D2">
        <w:t>2</w:t>
      </w:r>
      <w:r w:rsidR="00FA68D2">
        <w:fldChar w:fldCharType="end"/>
      </w:r>
    </w:p>
    <w:p w14:paraId="0C1BC4FB" w14:textId="77777777" w:rsidR="00FA68D2" w:rsidRDefault="00FA68D2">
      <w:pPr>
        <w:pStyle w:val="TDC1"/>
        <w:rPr>
          <w:rFonts w:asciiTheme="minorHAnsi" w:eastAsiaTheme="minorEastAsia" w:hAnsiTheme="minorHAnsi" w:cstheme="minorBidi"/>
          <w:b w:val="0"/>
          <w:sz w:val="22"/>
          <w:szCs w:val="22"/>
          <w:lang w:eastAsia="es-MX"/>
        </w:rPr>
      </w:pPr>
      <w:r>
        <w:t>2.</w:t>
      </w:r>
      <w:r>
        <w:rPr>
          <w:rFonts w:asciiTheme="minorHAnsi" w:eastAsiaTheme="minorEastAsia" w:hAnsiTheme="minorHAnsi" w:cstheme="minorBidi"/>
          <w:b w:val="0"/>
          <w:sz w:val="22"/>
          <w:szCs w:val="22"/>
          <w:lang w:eastAsia="es-MX"/>
        </w:rPr>
        <w:tab/>
      </w:r>
      <w:r>
        <w:t>Antecedentes.</w:t>
      </w:r>
      <w:r>
        <w:tab/>
      </w:r>
      <w:r>
        <w:fldChar w:fldCharType="begin"/>
      </w:r>
      <w:r>
        <w:instrText xml:space="preserve"> PAGEREF _Toc434909686 \h </w:instrText>
      </w:r>
      <w:r>
        <w:fldChar w:fldCharType="separate"/>
      </w:r>
      <w:r>
        <w:t>2</w:t>
      </w:r>
      <w:r>
        <w:fldChar w:fldCharType="end"/>
      </w:r>
    </w:p>
    <w:p w14:paraId="20607FCB" w14:textId="77777777" w:rsidR="00FA68D2" w:rsidRDefault="00FA68D2">
      <w:pPr>
        <w:pStyle w:val="TDC1"/>
        <w:rPr>
          <w:rFonts w:asciiTheme="minorHAnsi" w:eastAsiaTheme="minorEastAsia" w:hAnsiTheme="minorHAnsi" w:cstheme="minorBidi"/>
          <w:b w:val="0"/>
          <w:sz w:val="22"/>
          <w:szCs w:val="22"/>
          <w:lang w:eastAsia="es-MX"/>
        </w:rPr>
      </w:pPr>
      <w:r>
        <w:t>3.</w:t>
      </w:r>
      <w:r>
        <w:rPr>
          <w:rFonts w:asciiTheme="minorHAnsi" w:eastAsiaTheme="minorEastAsia" w:hAnsiTheme="minorHAnsi" w:cstheme="minorBidi"/>
          <w:b w:val="0"/>
          <w:sz w:val="22"/>
          <w:szCs w:val="22"/>
          <w:lang w:eastAsia="es-MX"/>
        </w:rPr>
        <w:tab/>
      </w:r>
      <w:r>
        <w:t>Propósito del Proyecto.</w:t>
      </w:r>
      <w:r>
        <w:tab/>
      </w:r>
      <w:r>
        <w:fldChar w:fldCharType="begin"/>
      </w:r>
      <w:r>
        <w:instrText xml:space="preserve"> PAGEREF _Toc434909687 \h </w:instrText>
      </w:r>
      <w:r>
        <w:fldChar w:fldCharType="separate"/>
      </w:r>
      <w:r>
        <w:t>2</w:t>
      </w:r>
      <w:r>
        <w:fldChar w:fldCharType="end"/>
      </w:r>
    </w:p>
    <w:p w14:paraId="31134179"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3.1</w:t>
      </w:r>
      <w:r>
        <w:rPr>
          <w:rFonts w:asciiTheme="minorHAnsi" w:eastAsiaTheme="minorEastAsia" w:hAnsiTheme="minorHAnsi" w:cstheme="minorBidi"/>
          <w:noProof/>
          <w:sz w:val="22"/>
          <w:szCs w:val="22"/>
          <w:lang w:eastAsia="es-MX"/>
        </w:rPr>
        <w:tab/>
      </w:r>
      <w:r>
        <w:rPr>
          <w:noProof/>
        </w:rPr>
        <w:t>Objetivo general.</w:t>
      </w:r>
      <w:r>
        <w:rPr>
          <w:noProof/>
        </w:rPr>
        <w:tab/>
      </w:r>
      <w:r>
        <w:rPr>
          <w:noProof/>
        </w:rPr>
        <w:fldChar w:fldCharType="begin"/>
      </w:r>
      <w:r>
        <w:rPr>
          <w:noProof/>
        </w:rPr>
        <w:instrText xml:space="preserve"> PAGEREF _Toc434909688 \h </w:instrText>
      </w:r>
      <w:r>
        <w:rPr>
          <w:noProof/>
        </w:rPr>
      </w:r>
      <w:r>
        <w:rPr>
          <w:noProof/>
        </w:rPr>
        <w:fldChar w:fldCharType="separate"/>
      </w:r>
      <w:r>
        <w:rPr>
          <w:noProof/>
        </w:rPr>
        <w:t>2</w:t>
      </w:r>
      <w:r>
        <w:rPr>
          <w:noProof/>
        </w:rPr>
        <w:fldChar w:fldCharType="end"/>
      </w:r>
    </w:p>
    <w:p w14:paraId="4AC397AC" w14:textId="77777777" w:rsidR="00FA68D2" w:rsidRDefault="00FA68D2">
      <w:pPr>
        <w:pStyle w:val="TDC1"/>
        <w:rPr>
          <w:rFonts w:asciiTheme="minorHAnsi" w:eastAsiaTheme="minorEastAsia" w:hAnsiTheme="minorHAnsi" w:cstheme="minorBidi"/>
          <w:b w:val="0"/>
          <w:sz w:val="22"/>
          <w:szCs w:val="22"/>
          <w:lang w:eastAsia="es-MX"/>
        </w:rPr>
      </w:pPr>
      <w:r>
        <w:t>4.</w:t>
      </w:r>
      <w:r>
        <w:rPr>
          <w:rFonts w:asciiTheme="minorHAnsi" w:eastAsiaTheme="minorEastAsia" w:hAnsiTheme="minorHAnsi" w:cstheme="minorBidi"/>
          <w:b w:val="0"/>
          <w:sz w:val="22"/>
          <w:szCs w:val="22"/>
          <w:lang w:eastAsia="es-MX"/>
        </w:rPr>
        <w:tab/>
      </w:r>
      <w:r>
        <w:t>Alcance del Proyecto.</w:t>
      </w:r>
      <w:r>
        <w:tab/>
      </w:r>
      <w:r>
        <w:fldChar w:fldCharType="begin"/>
      </w:r>
      <w:r>
        <w:instrText xml:space="preserve"> PAGEREF _Toc434909689 \h </w:instrText>
      </w:r>
      <w:r>
        <w:fldChar w:fldCharType="separate"/>
      </w:r>
      <w:r>
        <w:t>2</w:t>
      </w:r>
      <w:r>
        <w:fldChar w:fldCharType="end"/>
      </w:r>
    </w:p>
    <w:p w14:paraId="4C9E7DB8"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4.1</w:t>
      </w:r>
      <w:r>
        <w:rPr>
          <w:rFonts w:asciiTheme="minorHAnsi" w:eastAsiaTheme="minorEastAsia" w:hAnsiTheme="minorHAnsi" w:cstheme="minorBidi"/>
          <w:noProof/>
          <w:sz w:val="22"/>
          <w:szCs w:val="22"/>
          <w:lang w:eastAsia="es-MX"/>
        </w:rPr>
        <w:tab/>
      </w:r>
      <w:r w:rsidRPr="002816C7">
        <w:rPr>
          <w:noProof/>
          <w:color w:val="000000" w:themeColor="text1"/>
        </w:rPr>
        <w:t>Objetivos Específicos.</w:t>
      </w:r>
      <w:r>
        <w:rPr>
          <w:noProof/>
        </w:rPr>
        <w:tab/>
      </w:r>
      <w:r>
        <w:rPr>
          <w:noProof/>
        </w:rPr>
        <w:fldChar w:fldCharType="begin"/>
      </w:r>
      <w:r>
        <w:rPr>
          <w:noProof/>
        </w:rPr>
        <w:instrText xml:space="preserve"> PAGEREF _Toc434909690 \h </w:instrText>
      </w:r>
      <w:r>
        <w:rPr>
          <w:noProof/>
        </w:rPr>
      </w:r>
      <w:r>
        <w:rPr>
          <w:noProof/>
        </w:rPr>
        <w:fldChar w:fldCharType="separate"/>
      </w:r>
      <w:r>
        <w:rPr>
          <w:noProof/>
        </w:rPr>
        <w:t>2</w:t>
      </w:r>
      <w:r>
        <w:rPr>
          <w:noProof/>
        </w:rPr>
        <w:fldChar w:fldCharType="end"/>
      </w:r>
    </w:p>
    <w:p w14:paraId="7749ECAF" w14:textId="77777777" w:rsidR="00FA68D2" w:rsidRDefault="00FA68D2">
      <w:pPr>
        <w:pStyle w:val="TDC1"/>
        <w:rPr>
          <w:rFonts w:asciiTheme="minorHAnsi" w:eastAsiaTheme="minorEastAsia" w:hAnsiTheme="minorHAnsi" w:cstheme="minorBidi"/>
          <w:b w:val="0"/>
          <w:sz w:val="22"/>
          <w:szCs w:val="22"/>
          <w:lang w:eastAsia="es-MX"/>
        </w:rPr>
      </w:pPr>
      <w:r>
        <w:t>5.</w:t>
      </w:r>
      <w:r>
        <w:rPr>
          <w:rFonts w:asciiTheme="minorHAnsi" w:eastAsiaTheme="minorEastAsia" w:hAnsiTheme="minorHAnsi" w:cstheme="minorBidi"/>
          <w:b w:val="0"/>
          <w:sz w:val="22"/>
          <w:szCs w:val="22"/>
          <w:lang w:eastAsia="es-MX"/>
        </w:rPr>
        <w:tab/>
      </w:r>
      <w:r>
        <w:t>Diagramas Entidad-Relacción.</w:t>
      </w:r>
      <w:r>
        <w:tab/>
      </w:r>
      <w:r>
        <w:fldChar w:fldCharType="begin"/>
      </w:r>
      <w:r>
        <w:instrText xml:space="preserve"> PAGEREF _Toc434909691 \h </w:instrText>
      </w:r>
      <w:r>
        <w:fldChar w:fldCharType="separate"/>
      </w:r>
      <w:r>
        <w:t>2</w:t>
      </w:r>
      <w:r>
        <w:fldChar w:fldCharType="end"/>
      </w:r>
    </w:p>
    <w:p w14:paraId="6A09E48A"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5.1</w:t>
      </w:r>
      <w:r>
        <w:rPr>
          <w:rFonts w:asciiTheme="minorHAnsi" w:eastAsiaTheme="minorEastAsia" w:hAnsiTheme="minorHAnsi" w:cstheme="minorBidi"/>
          <w:noProof/>
          <w:sz w:val="22"/>
          <w:szCs w:val="22"/>
          <w:lang w:eastAsia="es-MX"/>
        </w:rPr>
        <w:tab/>
      </w:r>
      <w:r>
        <w:rPr>
          <w:noProof/>
        </w:rPr>
        <w:t>Diagrama E-R y cardinalidad.</w:t>
      </w:r>
      <w:r>
        <w:rPr>
          <w:noProof/>
        </w:rPr>
        <w:tab/>
      </w:r>
      <w:r>
        <w:rPr>
          <w:noProof/>
        </w:rPr>
        <w:fldChar w:fldCharType="begin"/>
      </w:r>
      <w:r>
        <w:rPr>
          <w:noProof/>
        </w:rPr>
        <w:instrText xml:space="preserve"> PAGEREF _Toc434909692 \h </w:instrText>
      </w:r>
      <w:r>
        <w:rPr>
          <w:noProof/>
        </w:rPr>
      </w:r>
      <w:r>
        <w:rPr>
          <w:noProof/>
        </w:rPr>
        <w:fldChar w:fldCharType="separate"/>
      </w:r>
      <w:r>
        <w:rPr>
          <w:noProof/>
        </w:rPr>
        <w:t>2</w:t>
      </w:r>
      <w:r>
        <w:rPr>
          <w:noProof/>
        </w:rPr>
        <w:fldChar w:fldCharType="end"/>
      </w:r>
    </w:p>
    <w:p w14:paraId="189182CA" w14:textId="77777777" w:rsidR="00FA68D2" w:rsidRDefault="00FA68D2">
      <w:pPr>
        <w:pStyle w:val="TDC1"/>
        <w:rPr>
          <w:rFonts w:asciiTheme="minorHAnsi" w:eastAsiaTheme="minorEastAsia" w:hAnsiTheme="minorHAnsi" w:cstheme="minorBidi"/>
          <w:b w:val="0"/>
          <w:sz w:val="22"/>
          <w:szCs w:val="22"/>
          <w:lang w:eastAsia="es-MX"/>
        </w:rPr>
      </w:pPr>
      <w:r>
        <w:t>6.</w:t>
      </w:r>
      <w:r>
        <w:rPr>
          <w:rFonts w:asciiTheme="minorHAnsi" w:eastAsiaTheme="minorEastAsia" w:hAnsiTheme="minorHAnsi" w:cstheme="minorBidi"/>
          <w:b w:val="0"/>
          <w:sz w:val="22"/>
          <w:szCs w:val="22"/>
          <w:lang w:eastAsia="es-MX"/>
        </w:rPr>
        <w:tab/>
      </w:r>
      <w:r>
        <w:t>Diccionario de datos.</w:t>
      </w:r>
      <w:r>
        <w:tab/>
      </w:r>
      <w:r>
        <w:fldChar w:fldCharType="begin"/>
      </w:r>
      <w:r>
        <w:instrText xml:space="preserve"> PAGEREF _Toc434909693 \h </w:instrText>
      </w:r>
      <w:r>
        <w:fldChar w:fldCharType="separate"/>
      </w:r>
      <w:r>
        <w:t>2</w:t>
      </w:r>
      <w:r>
        <w:fldChar w:fldCharType="end"/>
      </w:r>
    </w:p>
    <w:p w14:paraId="21532E24"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6.1</w:t>
      </w:r>
      <w:r>
        <w:rPr>
          <w:rFonts w:asciiTheme="minorHAnsi" w:eastAsiaTheme="minorEastAsia" w:hAnsiTheme="minorHAnsi" w:cstheme="minorBidi"/>
          <w:noProof/>
          <w:sz w:val="22"/>
          <w:szCs w:val="22"/>
          <w:lang w:eastAsia="es-MX"/>
        </w:rPr>
        <w:tab/>
      </w:r>
      <w:r>
        <w:rPr>
          <w:noProof/>
        </w:rPr>
        <w:t>Diccionario de datos tablas, atributos, trigger, view, function y stored procedure.</w:t>
      </w:r>
      <w:r>
        <w:rPr>
          <w:noProof/>
        </w:rPr>
        <w:tab/>
      </w:r>
      <w:r>
        <w:rPr>
          <w:noProof/>
        </w:rPr>
        <w:fldChar w:fldCharType="begin"/>
      </w:r>
      <w:r>
        <w:rPr>
          <w:noProof/>
        </w:rPr>
        <w:instrText xml:space="preserve"> PAGEREF _Toc434909694 \h </w:instrText>
      </w:r>
      <w:r>
        <w:rPr>
          <w:noProof/>
        </w:rPr>
      </w:r>
      <w:r>
        <w:rPr>
          <w:noProof/>
        </w:rPr>
        <w:fldChar w:fldCharType="separate"/>
      </w:r>
      <w:r>
        <w:rPr>
          <w:noProof/>
        </w:rPr>
        <w:t>2</w:t>
      </w:r>
      <w:r>
        <w:rPr>
          <w:noProof/>
        </w:rPr>
        <w:fldChar w:fldCharType="end"/>
      </w:r>
    </w:p>
    <w:p w14:paraId="0F1DDBBF"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6.2</w:t>
      </w:r>
      <w:r>
        <w:rPr>
          <w:rFonts w:asciiTheme="minorHAnsi" w:eastAsiaTheme="minorEastAsia" w:hAnsiTheme="minorHAnsi" w:cstheme="minorBidi"/>
          <w:noProof/>
          <w:sz w:val="22"/>
          <w:szCs w:val="22"/>
          <w:lang w:eastAsia="es-MX"/>
        </w:rPr>
        <w:tab/>
      </w:r>
      <w:r>
        <w:rPr>
          <w:noProof/>
        </w:rPr>
        <w:t>Script de creación de tablas, llaves primarias y fopraneas.</w:t>
      </w:r>
      <w:r>
        <w:rPr>
          <w:noProof/>
        </w:rPr>
        <w:tab/>
      </w:r>
      <w:r>
        <w:rPr>
          <w:noProof/>
        </w:rPr>
        <w:fldChar w:fldCharType="begin"/>
      </w:r>
      <w:r>
        <w:rPr>
          <w:noProof/>
        </w:rPr>
        <w:instrText xml:space="preserve"> PAGEREF _Toc434909695 \h </w:instrText>
      </w:r>
      <w:r>
        <w:rPr>
          <w:noProof/>
        </w:rPr>
      </w:r>
      <w:r>
        <w:rPr>
          <w:noProof/>
        </w:rPr>
        <w:fldChar w:fldCharType="separate"/>
      </w:r>
      <w:r>
        <w:rPr>
          <w:noProof/>
        </w:rPr>
        <w:t>2</w:t>
      </w:r>
      <w:r>
        <w:rPr>
          <w:noProof/>
        </w:rPr>
        <w:fldChar w:fldCharType="end"/>
      </w:r>
    </w:p>
    <w:p w14:paraId="0783D880"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6.3</w:t>
      </w:r>
      <w:r>
        <w:rPr>
          <w:rFonts w:asciiTheme="minorHAnsi" w:eastAsiaTheme="minorEastAsia" w:hAnsiTheme="minorHAnsi" w:cstheme="minorBidi"/>
          <w:noProof/>
          <w:sz w:val="22"/>
          <w:szCs w:val="22"/>
          <w:lang w:eastAsia="es-MX"/>
        </w:rPr>
        <w:tab/>
      </w:r>
      <w:r>
        <w:rPr>
          <w:noProof/>
        </w:rPr>
        <w:t>Script para poblar las tablas.</w:t>
      </w:r>
      <w:r>
        <w:rPr>
          <w:noProof/>
        </w:rPr>
        <w:tab/>
      </w:r>
      <w:r>
        <w:rPr>
          <w:noProof/>
        </w:rPr>
        <w:fldChar w:fldCharType="begin"/>
      </w:r>
      <w:r>
        <w:rPr>
          <w:noProof/>
        </w:rPr>
        <w:instrText xml:space="preserve"> PAGEREF _Toc434909696 \h </w:instrText>
      </w:r>
      <w:r>
        <w:rPr>
          <w:noProof/>
        </w:rPr>
      </w:r>
      <w:r>
        <w:rPr>
          <w:noProof/>
        </w:rPr>
        <w:fldChar w:fldCharType="separate"/>
      </w:r>
      <w:r>
        <w:rPr>
          <w:noProof/>
        </w:rPr>
        <w:t>2</w:t>
      </w:r>
      <w:r>
        <w:rPr>
          <w:noProof/>
        </w:rPr>
        <w:fldChar w:fldCharType="end"/>
      </w:r>
    </w:p>
    <w:p w14:paraId="68155D1F"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6.4</w:t>
      </w:r>
      <w:r>
        <w:rPr>
          <w:rFonts w:asciiTheme="minorHAnsi" w:eastAsiaTheme="minorEastAsia" w:hAnsiTheme="minorHAnsi" w:cstheme="minorBidi"/>
          <w:noProof/>
          <w:sz w:val="22"/>
          <w:szCs w:val="22"/>
          <w:lang w:eastAsia="es-MX"/>
        </w:rPr>
        <w:tab/>
      </w:r>
      <w:r>
        <w:rPr>
          <w:noProof/>
        </w:rPr>
        <w:t>Script para crear las vistas, trigger, function y stored procedure.</w:t>
      </w:r>
      <w:r>
        <w:rPr>
          <w:noProof/>
        </w:rPr>
        <w:tab/>
      </w:r>
      <w:r>
        <w:rPr>
          <w:noProof/>
        </w:rPr>
        <w:fldChar w:fldCharType="begin"/>
      </w:r>
      <w:r>
        <w:rPr>
          <w:noProof/>
        </w:rPr>
        <w:instrText xml:space="preserve"> PAGEREF _Toc434909697 \h </w:instrText>
      </w:r>
      <w:r>
        <w:rPr>
          <w:noProof/>
        </w:rPr>
      </w:r>
      <w:r>
        <w:rPr>
          <w:noProof/>
        </w:rPr>
        <w:fldChar w:fldCharType="separate"/>
      </w:r>
      <w:r>
        <w:rPr>
          <w:noProof/>
        </w:rPr>
        <w:t>2</w:t>
      </w:r>
      <w:r>
        <w:rPr>
          <w:noProof/>
        </w:rPr>
        <w:fldChar w:fldCharType="end"/>
      </w:r>
    </w:p>
    <w:p w14:paraId="16A25810" w14:textId="77777777" w:rsidR="00FA68D2" w:rsidRDefault="00FA68D2">
      <w:pPr>
        <w:pStyle w:val="TDC2"/>
        <w:tabs>
          <w:tab w:val="left" w:pos="800"/>
          <w:tab w:val="right" w:leader="dot" w:pos="8832"/>
        </w:tabs>
        <w:rPr>
          <w:rFonts w:asciiTheme="minorHAnsi" w:eastAsiaTheme="minorEastAsia" w:hAnsiTheme="minorHAnsi" w:cstheme="minorBidi"/>
          <w:noProof/>
          <w:sz w:val="22"/>
          <w:szCs w:val="22"/>
          <w:lang w:eastAsia="es-MX"/>
        </w:rPr>
      </w:pPr>
      <w:r>
        <w:rPr>
          <w:noProof/>
        </w:rPr>
        <w:t>6.5</w:t>
      </w:r>
      <w:r>
        <w:rPr>
          <w:rFonts w:asciiTheme="minorHAnsi" w:eastAsiaTheme="minorEastAsia" w:hAnsiTheme="minorHAnsi" w:cstheme="minorBidi"/>
          <w:noProof/>
          <w:sz w:val="22"/>
          <w:szCs w:val="22"/>
          <w:lang w:eastAsia="es-MX"/>
        </w:rPr>
        <w:tab/>
      </w:r>
      <w:r>
        <w:rPr>
          <w:noProof/>
        </w:rPr>
        <w:t>Script de para obtener los requerimientos del proyecto..</w:t>
      </w:r>
      <w:r>
        <w:rPr>
          <w:noProof/>
        </w:rPr>
        <w:tab/>
      </w:r>
      <w:r>
        <w:rPr>
          <w:noProof/>
        </w:rPr>
        <w:fldChar w:fldCharType="begin"/>
      </w:r>
      <w:r>
        <w:rPr>
          <w:noProof/>
        </w:rPr>
        <w:instrText xml:space="preserve"> PAGEREF _Toc434909698 \h </w:instrText>
      </w:r>
      <w:r>
        <w:rPr>
          <w:noProof/>
        </w:rPr>
      </w:r>
      <w:r>
        <w:rPr>
          <w:noProof/>
        </w:rPr>
        <w:fldChar w:fldCharType="separate"/>
      </w:r>
      <w:r>
        <w:rPr>
          <w:noProof/>
        </w:rPr>
        <w:t>2</w:t>
      </w:r>
      <w:r>
        <w:rPr>
          <w:noProof/>
        </w:rPr>
        <w:fldChar w:fldCharType="end"/>
      </w:r>
    </w:p>
    <w:p w14:paraId="6D192391" w14:textId="77777777" w:rsidR="00FA68D2" w:rsidRDefault="00FA68D2">
      <w:pPr>
        <w:pStyle w:val="TDC1"/>
        <w:rPr>
          <w:rFonts w:asciiTheme="minorHAnsi" w:eastAsiaTheme="minorEastAsia" w:hAnsiTheme="minorHAnsi" w:cstheme="minorBidi"/>
          <w:b w:val="0"/>
          <w:sz w:val="22"/>
          <w:szCs w:val="22"/>
          <w:lang w:eastAsia="es-MX"/>
        </w:rPr>
      </w:pPr>
      <w:r>
        <w:t>7.</w:t>
      </w:r>
      <w:r>
        <w:rPr>
          <w:rFonts w:asciiTheme="minorHAnsi" w:eastAsiaTheme="minorEastAsia" w:hAnsiTheme="minorHAnsi" w:cstheme="minorBidi"/>
          <w:b w:val="0"/>
          <w:sz w:val="22"/>
          <w:szCs w:val="22"/>
          <w:lang w:eastAsia="es-MX"/>
        </w:rPr>
        <w:tab/>
      </w:r>
      <w:r>
        <w:t>Implementación del modelo Físico.</w:t>
      </w:r>
      <w:r>
        <w:tab/>
      </w:r>
      <w:r>
        <w:fldChar w:fldCharType="begin"/>
      </w:r>
      <w:r>
        <w:instrText xml:space="preserve"> PAGEREF _Toc434909699 \h </w:instrText>
      </w:r>
      <w:r>
        <w:fldChar w:fldCharType="separate"/>
      </w:r>
      <w:r>
        <w:t>3</w:t>
      </w:r>
      <w:r>
        <w:fldChar w:fldCharType="end"/>
      </w:r>
    </w:p>
    <w:p w14:paraId="141A0055" w14:textId="0BCD3D61" w:rsidR="00A1383C" w:rsidRDefault="005D6EF6" w:rsidP="005360E4">
      <w:pPr>
        <w:pStyle w:val="TDC1"/>
        <w:sectPr w:rsidR="00A1383C" w:rsidSect="00DB5084">
          <w:headerReference w:type="default" r:id="rId8"/>
          <w:footerReference w:type="default" r:id="rId9"/>
          <w:headerReference w:type="first" r:id="rId10"/>
          <w:footerReference w:type="first" r:id="rId11"/>
          <w:pgSz w:w="12240" w:h="15840" w:code="1"/>
          <w:pgMar w:top="993" w:right="1699" w:bottom="142" w:left="1699" w:header="720" w:footer="642" w:gutter="0"/>
          <w:cols w:space="720"/>
          <w:docGrid w:linePitch="272"/>
        </w:sectPr>
      </w:pPr>
      <w:r>
        <w:fldChar w:fldCharType="end"/>
      </w:r>
    </w:p>
    <w:p w14:paraId="176B56E2" w14:textId="77777777" w:rsidR="00AD1F55" w:rsidRDefault="00AD1F55" w:rsidP="002F0ED7">
      <w:pPr>
        <w:pStyle w:val="Ttulo1"/>
      </w:pPr>
      <w:bookmarkStart w:id="4" w:name="_Toc434909685"/>
      <w:bookmarkStart w:id="5" w:name="_Toc3960792"/>
      <w:bookmarkEnd w:id="3"/>
      <w:r>
        <w:lastRenderedPageBreak/>
        <w:t>Propósito del Documento.</w:t>
      </w:r>
      <w:bookmarkEnd w:id="4"/>
    </w:p>
    <w:p w14:paraId="24D8BF00" w14:textId="77777777" w:rsidR="00C0377E" w:rsidRDefault="00C0377E" w:rsidP="00C0377E"/>
    <w:p w14:paraId="2A2429E2" w14:textId="52DBAD3D" w:rsidR="00C0377E" w:rsidRPr="00C0377E" w:rsidRDefault="00C0377E" w:rsidP="00C0377E">
      <w:pPr>
        <w:ind w:left="705"/>
        <w:jc w:val="both"/>
        <w:rPr>
          <w:sz w:val="24"/>
          <w:szCs w:val="24"/>
        </w:rPr>
      </w:pPr>
      <w:r w:rsidRPr="00C0377E">
        <w:rPr>
          <w:sz w:val="24"/>
          <w:szCs w:val="24"/>
        </w:rPr>
        <w:t xml:space="preserve">El presente texto documenta detalladamente la </w:t>
      </w:r>
      <w:r w:rsidR="000B2CAF">
        <w:rPr>
          <w:sz w:val="24"/>
          <w:szCs w:val="24"/>
        </w:rPr>
        <w:t xml:space="preserve">implementación de la </w:t>
      </w:r>
      <w:r w:rsidRPr="00C0377E">
        <w:rPr>
          <w:sz w:val="24"/>
          <w:szCs w:val="24"/>
        </w:rPr>
        <w:t>base de datos</w:t>
      </w:r>
      <w:r w:rsidR="000B2CAF">
        <w:rPr>
          <w:sz w:val="24"/>
          <w:szCs w:val="24"/>
        </w:rPr>
        <w:t xml:space="preserve"> realizada por el equipo CRC para la C</w:t>
      </w:r>
      <w:r w:rsidRPr="00C0377E">
        <w:rPr>
          <w:sz w:val="24"/>
          <w:szCs w:val="24"/>
        </w:rPr>
        <w:t>l</w:t>
      </w:r>
      <w:r w:rsidR="000B2CAF">
        <w:rPr>
          <w:sz w:val="24"/>
          <w:szCs w:val="24"/>
        </w:rPr>
        <w:t>ínica S</w:t>
      </w:r>
      <w:r w:rsidRPr="00C0377E">
        <w:rPr>
          <w:sz w:val="24"/>
          <w:szCs w:val="24"/>
        </w:rPr>
        <w:t xml:space="preserve">anito. </w:t>
      </w:r>
    </w:p>
    <w:p w14:paraId="0D6709C1" w14:textId="67009038" w:rsidR="00A1383C" w:rsidRDefault="00A1383C" w:rsidP="002F0ED7">
      <w:pPr>
        <w:pStyle w:val="Ttulo1"/>
      </w:pPr>
      <w:bookmarkStart w:id="6" w:name="_Toc434909686"/>
      <w:r>
        <w:t>Antecedentes.</w:t>
      </w:r>
      <w:bookmarkEnd w:id="6"/>
    </w:p>
    <w:p w14:paraId="5091E2C3" w14:textId="77777777" w:rsidR="000B2CAF" w:rsidRPr="003145E4" w:rsidRDefault="000B2CAF" w:rsidP="000B2CAF">
      <w:pPr>
        <w:rPr>
          <w:rFonts w:ascii="Arial" w:hAnsi="Arial" w:cs="Arial"/>
          <w:sz w:val="24"/>
          <w:szCs w:val="24"/>
        </w:rPr>
      </w:pPr>
    </w:p>
    <w:p w14:paraId="276F89D5" w14:textId="77777777" w:rsidR="000B2CAF" w:rsidRPr="003145E4" w:rsidRDefault="000B2CAF" w:rsidP="003145E4">
      <w:pPr>
        <w:ind w:left="705"/>
        <w:jc w:val="both"/>
        <w:rPr>
          <w:sz w:val="24"/>
          <w:szCs w:val="24"/>
        </w:rPr>
      </w:pPr>
      <w:r w:rsidRPr="003145E4">
        <w:rPr>
          <w:sz w:val="24"/>
          <w:szCs w:val="24"/>
        </w:rPr>
        <w:t xml:space="preserve">El proyecto surge a raíz de la falta de organización de datos que genera la Clínica Sanito, y que redunda en desinformación y fallas en su servicio. </w:t>
      </w:r>
    </w:p>
    <w:p w14:paraId="78DD052F" w14:textId="77777777" w:rsidR="000B2CAF" w:rsidRPr="003145E4" w:rsidRDefault="000B2CAF" w:rsidP="003145E4">
      <w:pPr>
        <w:ind w:left="705"/>
        <w:jc w:val="both"/>
        <w:rPr>
          <w:sz w:val="24"/>
          <w:szCs w:val="24"/>
        </w:rPr>
      </w:pPr>
      <w:r w:rsidRPr="003145E4">
        <w:rPr>
          <w:sz w:val="24"/>
          <w:szCs w:val="24"/>
        </w:rPr>
        <w:tab/>
        <w:t>El alcance de este proyecto es la organización estructurada de la plantilla de médicos de la clínica, así como una correcta organización de los mismos con las consultas que realizan así como las especialidades que poseen, con el firme propósito de automatizar algunas actividades y evitar así tanto redundancias como falta de información precisa sobre los médicos y las consultas que realizan.</w:t>
      </w:r>
    </w:p>
    <w:p w14:paraId="07B5385F" w14:textId="394BD01C" w:rsidR="000B2CAF" w:rsidRPr="003145E4" w:rsidRDefault="000B2CAF" w:rsidP="003145E4">
      <w:pPr>
        <w:ind w:left="705"/>
        <w:jc w:val="both"/>
        <w:rPr>
          <w:sz w:val="24"/>
          <w:szCs w:val="24"/>
        </w:rPr>
      </w:pPr>
      <w:r w:rsidRPr="003145E4">
        <w:rPr>
          <w:sz w:val="24"/>
          <w:szCs w:val="24"/>
        </w:rPr>
        <w:t>Las reglas de negocio del proyecto se basarán  en 4 requerimientos clave.</w:t>
      </w:r>
    </w:p>
    <w:p w14:paraId="440270D7" w14:textId="77777777" w:rsidR="000B2CAF" w:rsidRPr="003145E4" w:rsidRDefault="000B2CAF" w:rsidP="003145E4">
      <w:pPr>
        <w:ind w:left="705"/>
        <w:jc w:val="both"/>
        <w:rPr>
          <w:sz w:val="24"/>
          <w:szCs w:val="24"/>
        </w:rPr>
      </w:pPr>
    </w:p>
    <w:p w14:paraId="2C7B9AD0" w14:textId="2F1A0605" w:rsidR="000B2CAF" w:rsidRPr="003145E4" w:rsidRDefault="000B2CAF" w:rsidP="003145E4">
      <w:pPr>
        <w:pStyle w:val="Prrafodelista"/>
        <w:numPr>
          <w:ilvl w:val="0"/>
          <w:numId w:val="21"/>
        </w:numPr>
        <w:jc w:val="both"/>
        <w:rPr>
          <w:rFonts w:ascii="Times New Roman" w:hAnsi="Times New Roman"/>
          <w:sz w:val="24"/>
          <w:szCs w:val="24"/>
        </w:rPr>
      </w:pPr>
      <w:r w:rsidRPr="003145E4">
        <w:rPr>
          <w:rFonts w:ascii="Times New Roman" w:hAnsi="Times New Roman"/>
          <w:sz w:val="24"/>
          <w:szCs w:val="24"/>
        </w:rPr>
        <w:t>En primer lugar un conteo preciso de las horas de consulta que realiza cada médico, para lo que se debe establecer claramente cuál es el horario de consulta oficial de la clínica.</w:t>
      </w:r>
    </w:p>
    <w:p w14:paraId="0D5B137F" w14:textId="77777777" w:rsidR="000B2CAF" w:rsidRPr="003145E4" w:rsidRDefault="000B2CAF" w:rsidP="003145E4">
      <w:pPr>
        <w:ind w:left="705"/>
        <w:jc w:val="both"/>
        <w:rPr>
          <w:sz w:val="24"/>
          <w:szCs w:val="24"/>
        </w:rPr>
      </w:pPr>
    </w:p>
    <w:p w14:paraId="15182EA1" w14:textId="0C80BC0B" w:rsidR="000B2CAF" w:rsidRPr="003145E4" w:rsidRDefault="000B2CAF" w:rsidP="003145E4">
      <w:pPr>
        <w:pStyle w:val="Prrafodelista"/>
        <w:numPr>
          <w:ilvl w:val="0"/>
          <w:numId w:val="21"/>
        </w:numPr>
        <w:jc w:val="both"/>
        <w:rPr>
          <w:rFonts w:ascii="Times New Roman" w:hAnsi="Times New Roman"/>
          <w:sz w:val="24"/>
          <w:szCs w:val="24"/>
        </w:rPr>
      </w:pPr>
      <w:r w:rsidRPr="003145E4">
        <w:rPr>
          <w:rFonts w:ascii="Times New Roman" w:hAnsi="Times New Roman"/>
          <w:sz w:val="24"/>
          <w:szCs w:val="24"/>
        </w:rPr>
        <w:t>Un conteo preciso de las horas de consulta que se realiza por especialidad.</w:t>
      </w:r>
    </w:p>
    <w:p w14:paraId="71C1C7EA" w14:textId="77777777" w:rsidR="000B2CAF" w:rsidRPr="003145E4" w:rsidRDefault="000B2CAF" w:rsidP="003145E4">
      <w:pPr>
        <w:pStyle w:val="Prrafodelista"/>
        <w:jc w:val="both"/>
        <w:rPr>
          <w:rFonts w:ascii="Times New Roman" w:hAnsi="Times New Roman"/>
          <w:sz w:val="24"/>
          <w:szCs w:val="24"/>
        </w:rPr>
      </w:pPr>
    </w:p>
    <w:p w14:paraId="64036836" w14:textId="7C4A16B5" w:rsidR="000B2CAF" w:rsidRPr="003145E4" w:rsidRDefault="003145E4" w:rsidP="000B2CAF">
      <w:pPr>
        <w:pStyle w:val="Prrafodelista"/>
        <w:numPr>
          <w:ilvl w:val="0"/>
          <w:numId w:val="21"/>
        </w:numPr>
        <w:rPr>
          <w:rFonts w:ascii="Times New Roman" w:hAnsi="Times New Roman"/>
          <w:sz w:val="24"/>
          <w:szCs w:val="24"/>
        </w:rPr>
      </w:pPr>
      <w:r w:rsidRPr="003145E4">
        <w:rPr>
          <w:rFonts w:ascii="Times New Roman" w:hAnsi="Times New Roman"/>
          <w:sz w:val="24"/>
          <w:szCs w:val="24"/>
        </w:rPr>
        <w:t>Establecer un total de ingreso tanto por especialidad como por fecha, esto último en determinado orden establecido por el cliente.</w:t>
      </w:r>
    </w:p>
    <w:p w14:paraId="563E6A7C" w14:textId="41545011" w:rsidR="000F7889" w:rsidRDefault="000F7889" w:rsidP="005D140F">
      <w:pPr>
        <w:pStyle w:val="paragraph"/>
      </w:pPr>
      <w:bookmarkStart w:id="7" w:name="_Toc3960799"/>
      <w:bookmarkEnd w:id="5"/>
    </w:p>
    <w:p w14:paraId="7B2F4591" w14:textId="77777777" w:rsidR="00FD1184" w:rsidRDefault="00F72E51" w:rsidP="002F0ED7">
      <w:pPr>
        <w:pStyle w:val="Ttulo1"/>
      </w:pPr>
      <w:bookmarkStart w:id="8" w:name="_Toc434909687"/>
      <w:r>
        <w:t>Propósito</w:t>
      </w:r>
      <w:r w:rsidR="004833C4">
        <w:t xml:space="preserve"> del Proyecto</w:t>
      </w:r>
      <w:r w:rsidR="00FD1184">
        <w:t>.</w:t>
      </w:r>
      <w:bookmarkEnd w:id="7"/>
      <w:bookmarkEnd w:id="8"/>
    </w:p>
    <w:p w14:paraId="5F8CCD13" w14:textId="65DD0016" w:rsidR="004833C4" w:rsidRPr="00D47521" w:rsidRDefault="00745DFC">
      <w:pPr>
        <w:pStyle w:val="Ttulo2"/>
      </w:pPr>
      <w:bookmarkStart w:id="9" w:name="_Toc434909688"/>
      <w:bookmarkStart w:id="10" w:name="_Toc3960800"/>
      <w:r w:rsidRPr="00D47521">
        <w:t>Objetivo general.</w:t>
      </w:r>
      <w:bookmarkEnd w:id="9"/>
    </w:p>
    <w:p w14:paraId="37A4466B" w14:textId="1B88BC71" w:rsidR="00C77334" w:rsidRPr="00D47521" w:rsidRDefault="003145E4" w:rsidP="00DF2BE5">
      <w:pPr>
        <w:pStyle w:val="paragraph"/>
        <w:numPr>
          <w:ilvl w:val="0"/>
          <w:numId w:val="4"/>
        </w:numPr>
        <w:rPr>
          <w:rFonts w:ascii="Times New Roman" w:hAnsi="Times New Roman"/>
          <w:color w:val="000000" w:themeColor="text1"/>
          <w:sz w:val="24"/>
          <w:szCs w:val="24"/>
          <w:rPrChange w:id="11" w:author="clemente" w:date="2016-05-10T01:13:00Z">
            <w:rPr>
              <w:color w:val="000000" w:themeColor="text1"/>
            </w:rPr>
          </w:rPrChange>
        </w:rPr>
      </w:pPr>
      <w:r w:rsidRPr="00D47521">
        <w:rPr>
          <w:rFonts w:ascii="Times New Roman" w:hAnsi="Times New Roman"/>
          <w:color w:val="000000" w:themeColor="text1"/>
          <w:sz w:val="24"/>
          <w:szCs w:val="24"/>
          <w:rPrChange w:id="12" w:author="clemente" w:date="2016-05-10T01:13:00Z">
            <w:rPr>
              <w:color w:val="000000" w:themeColor="text1"/>
            </w:rPr>
          </w:rPrChange>
        </w:rPr>
        <w:t>Crear una base de datos de la plantilla de médicos de la Clínica sanito.</w:t>
      </w:r>
    </w:p>
    <w:p w14:paraId="342E3BA8" w14:textId="67B1F33F" w:rsidR="00934E1F" w:rsidRPr="00D47521" w:rsidRDefault="003145E4" w:rsidP="00A903C3">
      <w:pPr>
        <w:pStyle w:val="paragraph"/>
        <w:numPr>
          <w:ilvl w:val="0"/>
          <w:numId w:val="4"/>
        </w:numPr>
        <w:rPr>
          <w:color w:val="000000" w:themeColor="text1"/>
          <w:sz w:val="24"/>
          <w:szCs w:val="24"/>
          <w:rPrChange w:id="13" w:author="clemente" w:date="2016-05-10T01:12:00Z">
            <w:rPr>
              <w:color w:val="000000" w:themeColor="text1"/>
            </w:rPr>
          </w:rPrChange>
        </w:rPr>
      </w:pPr>
      <w:r w:rsidRPr="00D47521">
        <w:rPr>
          <w:rFonts w:ascii="Times New Roman" w:hAnsi="Times New Roman"/>
          <w:color w:val="000000" w:themeColor="text1"/>
          <w:sz w:val="24"/>
          <w:szCs w:val="24"/>
          <w:rPrChange w:id="14" w:author="clemente" w:date="2016-05-10T01:13:00Z">
            <w:rPr>
              <w:color w:val="000000" w:themeColor="text1"/>
            </w:rPr>
          </w:rPrChange>
        </w:rPr>
        <w:t>Ordenar la base de datos en cuanto a especialidades y horas de consulta</w:t>
      </w:r>
      <w:r w:rsidRPr="00D47521">
        <w:rPr>
          <w:color w:val="000000" w:themeColor="text1"/>
          <w:sz w:val="24"/>
          <w:szCs w:val="24"/>
          <w:rPrChange w:id="15" w:author="clemente" w:date="2016-05-10T01:12:00Z">
            <w:rPr>
              <w:color w:val="000000" w:themeColor="text1"/>
            </w:rPr>
          </w:rPrChange>
        </w:rPr>
        <w:t>.</w:t>
      </w:r>
    </w:p>
    <w:p w14:paraId="0BB0001C" w14:textId="77777777" w:rsidR="00B62502" w:rsidRDefault="00F72E51" w:rsidP="002F0ED7">
      <w:pPr>
        <w:pStyle w:val="Ttulo1"/>
      </w:pPr>
      <w:bookmarkStart w:id="16" w:name="_Toc434909689"/>
      <w:bookmarkStart w:id="17" w:name="_Toc3960812"/>
      <w:bookmarkEnd w:id="10"/>
      <w:r>
        <w:t>Alcance del Proyecto</w:t>
      </w:r>
      <w:r w:rsidR="00B62502">
        <w:t>.</w:t>
      </w:r>
      <w:bookmarkEnd w:id="16"/>
    </w:p>
    <w:p w14:paraId="7A00FB13" w14:textId="770BAB8B" w:rsidR="00264016" w:rsidRPr="00D47521" w:rsidRDefault="00D47521">
      <w:pPr>
        <w:pStyle w:val="paragraph"/>
        <w:ind w:firstLine="0"/>
        <w:rPr>
          <w:rFonts w:ascii="Times New Roman" w:hAnsi="Times New Roman"/>
          <w:sz w:val="24"/>
          <w:szCs w:val="24"/>
          <w:rPrChange w:id="18" w:author="clemente" w:date="2016-05-10T01:13:00Z">
            <w:rPr/>
          </w:rPrChange>
        </w:rPr>
        <w:pPrChange w:id="19" w:author="clemente" w:date="2016-05-10T01:10:00Z">
          <w:pPr>
            <w:pStyle w:val="paragraph"/>
          </w:pPr>
        </w:pPrChange>
      </w:pPr>
      <w:ins w:id="20" w:author="clemente" w:date="2016-05-10T01:11:00Z">
        <w:r w:rsidRPr="00D47521">
          <w:rPr>
            <w:rFonts w:ascii="Times New Roman" w:hAnsi="Times New Roman"/>
            <w:sz w:val="24"/>
            <w:szCs w:val="24"/>
            <w:rPrChange w:id="21" w:author="clemente" w:date="2016-05-10T01:13:00Z">
              <w:rPr/>
            </w:rPrChange>
          </w:rPr>
          <w:t>Se propone la creación</w:t>
        </w:r>
      </w:ins>
      <w:ins w:id="22" w:author="clemente" w:date="2016-05-10T01:10:00Z">
        <w:r w:rsidR="006F0784" w:rsidRPr="00D47521">
          <w:rPr>
            <w:rFonts w:ascii="Times New Roman" w:hAnsi="Times New Roman"/>
            <w:sz w:val="24"/>
            <w:szCs w:val="24"/>
            <w:rPrChange w:id="23" w:author="clemente" w:date="2016-05-10T01:13:00Z">
              <w:rPr/>
            </w:rPrChange>
          </w:rPr>
          <w:t xml:space="preserve"> de una base de datos</w:t>
        </w:r>
        <w:r w:rsidRPr="00D47521">
          <w:rPr>
            <w:rFonts w:ascii="Times New Roman" w:hAnsi="Times New Roman"/>
            <w:sz w:val="24"/>
            <w:szCs w:val="24"/>
            <w:rPrChange w:id="24" w:author="clemente" w:date="2016-05-10T01:13:00Z">
              <w:rPr/>
            </w:rPrChange>
          </w:rPr>
          <w:t xml:space="preserve"> con capacidades de control, administración y mantenimiento, as</w:t>
        </w:r>
      </w:ins>
      <w:ins w:id="25" w:author="clemente" w:date="2016-05-10T01:11:00Z">
        <w:r w:rsidRPr="00D47521">
          <w:rPr>
            <w:rFonts w:ascii="Times New Roman" w:hAnsi="Times New Roman"/>
            <w:sz w:val="24"/>
            <w:szCs w:val="24"/>
            <w:rPrChange w:id="26" w:author="clemente" w:date="2016-05-10T01:13:00Z">
              <w:rPr/>
            </w:rPrChange>
          </w:rPr>
          <w:t xml:space="preserve">í como una implementación eficiente que permita </w:t>
        </w:r>
        <w:r w:rsidRPr="00D47521">
          <w:rPr>
            <w:rFonts w:ascii="Times New Roman" w:hAnsi="Times New Roman"/>
            <w:sz w:val="24"/>
            <w:szCs w:val="24"/>
            <w:rPrChange w:id="27" w:author="clemente" w:date="2016-05-10T01:13:00Z">
              <w:rPr/>
            </w:rPrChange>
          </w:rPr>
          <w:lastRenderedPageBreak/>
          <w:t xml:space="preserve">la recuperación ágil de la información solicitada, que permita, incluso, un elevado estudio de mercado, </w:t>
        </w:r>
      </w:ins>
      <w:ins w:id="28" w:author="clemente" w:date="2016-05-10T01:12:00Z">
        <w:r w:rsidRPr="00D47521">
          <w:rPr>
            <w:rFonts w:ascii="Times New Roman" w:hAnsi="Times New Roman"/>
            <w:sz w:val="24"/>
            <w:szCs w:val="24"/>
            <w:rPrChange w:id="29" w:author="clemente" w:date="2016-05-10T01:13:00Z">
              <w:rPr/>
            </w:rPrChange>
          </w:rPr>
          <w:t>para que la clínica aumente y mejore su servicio.</w:t>
        </w:r>
      </w:ins>
      <w:del w:id="30" w:author="clemente" w:date="2016-05-10T01:10:00Z">
        <w:r w:rsidR="003C6D0F" w:rsidRPr="00D47521" w:rsidDel="006F0784">
          <w:rPr>
            <w:rFonts w:ascii="Times New Roman" w:hAnsi="Times New Roman"/>
            <w:sz w:val="24"/>
            <w:szCs w:val="24"/>
            <w:rPrChange w:id="31" w:author="clemente" w:date="2016-05-10T01:13:00Z">
              <w:rPr/>
            </w:rPrChange>
          </w:rPr>
          <w:delText>Descripción d</w:delText>
        </w:r>
      </w:del>
      <w:del w:id="32" w:author="clemente" w:date="2016-05-10T01:09:00Z">
        <w:r w:rsidR="003C6D0F" w:rsidRPr="00D47521" w:rsidDel="006F0784">
          <w:rPr>
            <w:rFonts w:ascii="Times New Roman" w:hAnsi="Times New Roman"/>
            <w:sz w:val="24"/>
            <w:szCs w:val="24"/>
            <w:rPrChange w:id="33" w:author="clemente" w:date="2016-05-10T01:13:00Z">
              <w:rPr/>
            </w:rPrChange>
          </w:rPr>
          <w:delText>etallada de la propuesta de solución.</w:delText>
        </w:r>
      </w:del>
    </w:p>
    <w:p w14:paraId="713E94E6" w14:textId="0A223041" w:rsidR="003C6D0F" w:rsidRDefault="003C6D0F">
      <w:pPr>
        <w:pStyle w:val="Ttulo2"/>
      </w:pPr>
      <w:bookmarkStart w:id="34" w:name="_Toc434909690"/>
      <w:r>
        <w:t>Objetivos Específicos.</w:t>
      </w:r>
      <w:bookmarkEnd w:id="34"/>
      <w:r w:rsidRPr="003C6D0F">
        <w:t xml:space="preserve"> </w:t>
      </w:r>
    </w:p>
    <w:p w14:paraId="08E3297A" w14:textId="7DDCA629" w:rsidR="003C6D0F" w:rsidRPr="00D47521" w:rsidRDefault="00D47521" w:rsidP="003C6D0F">
      <w:pPr>
        <w:pStyle w:val="paragraph"/>
        <w:numPr>
          <w:ilvl w:val="0"/>
          <w:numId w:val="20"/>
        </w:numPr>
        <w:rPr>
          <w:rFonts w:ascii="Times New Roman" w:hAnsi="Times New Roman"/>
          <w:color w:val="000000" w:themeColor="text1"/>
          <w:sz w:val="24"/>
          <w:szCs w:val="24"/>
          <w:rPrChange w:id="35" w:author="clemente" w:date="2016-05-10T01:15:00Z">
            <w:rPr>
              <w:color w:val="000000" w:themeColor="text1"/>
            </w:rPr>
          </w:rPrChange>
        </w:rPr>
      </w:pPr>
      <w:ins w:id="36" w:author="clemente" w:date="2016-05-10T01:13:00Z">
        <w:r w:rsidRPr="00D47521">
          <w:rPr>
            <w:rFonts w:ascii="Times New Roman" w:hAnsi="Times New Roman"/>
            <w:color w:val="000000" w:themeColor="text1"/>
            <w:sz w:val="24"/>
            <w:szCs w:val="24"/>
            <w:rPrChange w:id="37" w:author="clemente" w:date="2016-05-10T01:15:00Z">
              <w:rPr>
                <w:color w:val="000000" w:themeColor="text1"/>
              </w:rPr>
            </w:rPrChange>
          </w:rPr>
          <w:t>Diseñar la estructura de la base de datos necesaria</w:t>
        </w:r>
      </w:ins>
      <w:ins w:id="38" w:author="clemente" w:date="2016-05-10T01:14:00Z">
        <w:r w:rsidRPr="00D47521">
          <w:rPr>
            <w:rFonts w:ascii="Times New Roman" w:hAnsi="Times New Roman"/>
            <w:color w:val="000000" w:themeColor="text1"/>
            <w:sz w:val="24"/>
            <w:szCs w:val="24"/>
            <w:rPrChange w:id="39" w:author="clemente" w:date="2016-05-10T01:15:00Z">
              <w:rPr>
                <w:color w:val="000000" w:themeColor="text1"/>
              </w:rPr>
            </w:rPrChange>
          </w:rPr>
          <w:t xml:space="preserve"> para el sistema, definiendo sus restricciones y relaciones.</w:t>
        </w:r>
      </w:ins>
    </w:p>
    <w:p w14:paraId="0DBAF2C8" w14:textId="2CF725D7" w:rsidR="003C6D0F" w:rsidRPr="00D47521" w:rsidRDefault="00D47521" w:rsidP="003C6D0F">
      <w:pPr>
        <w:pStyle w:val="paragraph"/>
        <w:numPr>
          <w:ilvl w:val="0"/>
          <w:numId w:val="20"/>
        </w:numPr>
        <w:rPr>
          <w:rFonts w:ascii="Times New Roman" w:hAnsi="Times New Roman"/>
          <w:color w:val="000000" w:themeColor="text1"/>
          <w:sz w:val="24"/>
          <w:szCs w:val="24"/>
          <w:rPrChange w:id="40" w:author="clemente" w:date="2016-05-10T01:15:00Z">
            <w:rPr>
              <w:color w:val="000000" w:themeColor="text1"/>
            </w:rPr>
          </w:rPrChange>
        </w:rPr>
      </w:pPr>
      <w:ins w:id="41" w:author="clemente" w:date="2016-05-10T01:14:00Z">
        <w:r w:rsidRPr="00D47521">
          <w:rPr>
            <w:rFonts w:ascii="Times New Roman" w:hAnsi="Times New Roman"/>
            <w:color w:val="000000" w:themeColor="text1"/>
            <w:sz w:val="24"/>
            <w:szCs w:val="24"/>
            <w:rPrChange w:id="42" w:author="clemente" w:date="2016-05-10T01:15:00Z">
              <w:rPr>
                <w:color w:val="000000" w:themeColor="text1"/>
              </w:rPr>
            </w:rPrChange>
          </w:rPr>
          <w:t>Crear dicho diseño e implementación en Oracle y Visual Basic.</w:t>
        </w:r>
      </w:ins>
    </w:p>
    <w:p w14:paraId="3DD50059" w14:textId="7536BE02" w:rsidR="003C6D0F" w:rsidRDefault="003C6D0F" w:rsidP="002F0ED7">
      <w:pPr>
        <w:pStyle w:val="Ttulo1"/>
      </w:pPr>
      <w:bookmarkStart w:id="43" w:name="_Toc434909691"/>
      <w:r>
        <w:t>Diagramas Entidad-Rela</w:t>
      </w:r>
      <w:del w:id="44" w:author="clemente" w:date="2016-05-10T01:13:00Z">
        <w:r w:rsidDel="00D47521">
          <w:delText>c</w:delText>
        </w:r>
      </w:del>
      <w:r>
        <w:t>ción.</w:t>
      </w:r>
      <w:bookmarkEnd w:id="43"/>
    </w:p>
    <w:bookmarkEnd w:id="17"/>
    <w:p w14:paraId="2FDB9CB8" w14:textId="77777777" w:rsidR="00610DFE" w:rsidRDefault="00610DFE" w:rsidP="00610DFE">
      <w:pPr>
        <w:pStyle w:val="paragraph"/>
      </w:pPr>
    </w:p>
    <w:p w14:paraId="6FE69FD9" w14:textId="7A4A78FD" w:rsidR="003C6D0F" w:rsidRDefault="003C6D0F">
      <w:pPr>
        <w:pStyle w:val="Ttulo2"/>
        <w:rPr>
          <w:ins w:id="45" w:author="clemente" w:date="2016-05-10T01:15:00Z"/>
        </w:rPr>
      </w:pPr>
      <w:bookmarkStart w:id="46" w:name="_Toc434909692"/>
      <w:r>
        <w:t xml:space="preserve">Diagrama E-R y </w:t>
      </w:r>
      <w:proofErr w:type="spellStart"/>
      <w:r>
        <w:t>cardinalidad</w:t>
      </w:r>
      <w:proofErr w:type="spellEnd"/>
      <w:r>
        <w:t>.</w:t>
      </w:r>
      <w:bookmarkEnd w:id="46"/>
    </w:p>
    <w:p w14:paraId="66DABB88" w14:textId="77777777" w:rsidR="00D47521" w:rsidRDefault="00D47521" w:rsidP="003E6436">
      <w:pPr>
        <w:pStyle w:val="Sangradetextonormal"/>
        <w:rPr>
          <w:ins w:id="47" w:author="clemente" w:date="2016-05-10T01:15:00Z"/>
        </w:rPr>
        <w:pPrChange w:id="48" w:author="clemente" w:date="2016-05-15T23:17:00Z">
          <w:pPr>
            <w:pStyle w:val="Ttulo2"/>
          </w:pPr>
        </w:pPrChange>
      </w:pPr>
    </w:p>
    <w:p w14:paraId="70595002" w14:textId="4F2B68BB" w:rsidR="00D47521" w:rsidRDefault="002F0ED7" w:rsidP="003E6436">
      <w:pPr>
        <w:pStyle w:val="Sangradetextonormal"/>
        <w:rPr>
          <w:ins w:id="49" w:author="clemente" w:date="2016-05-10T01:15:00Z"/>
        </w:rPr>
        <w:pPrChange w:id="50" w:author="clemente" w:date="2016-05-15T23:17:00Z">
          <w:pPr>
            <w:pStyle w:val="Ttulo2"/>
          </w:pPr>
        </w:pPrChange>
      </w:pPr>
      <w:ins w:id="51" w:author="clemente" w:date="2016-05-10T01:18:00Z">
        <w:r>
          <w:rPr>
            <w:noProof/>
            <w:lang w:eastAsia="es-MX"/>
            <w:rPrChange w:id="52" w:author="Unknown">
              <w:rPr>
                <w:noProof/>
                <w:lang w:eastAsia="es-MX"/>
              </w:rPr>
            </w:rPrChange>
          </w:rPr>
          <w:drawing>
            <wp:inline distT="0" distB="0" distL="0" distR="0" wp14:anchorId="4F5DBD0D" wp14:editId="6079DE24">
              <wp:extent cx="5614670" cy="3635375"/>
              <wp:effectExtent l="0" t="0" r="508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e-r.png"/>
                      <pic:cNvPicPr/>
                    </pic:nvPicPr>
                    <pic:blipFill>
                      <a:blip r:embed="rId12">
                        <a:extLst>
                          <a:ext uri="{28A0092B-C50C-407E-A947-70E740481C1C}">
                            <a14:useLocalDpi xmlns:a14="http://schemas.microsoft.com/office/drawing/2010/main" val="0"/>
                          </a:ext>
                        </a:extLst>
                      </a:blip>
                      <a:stretch>
                        <a:fillRect/>
                      </a:stretch>
                    </pic:blipFill>
                    <pic:spPr>
                      <a:xfrm>
                        <a:off x="0" y="0"/>
                        <a:ext cx="5614670" cy="3635375"/>
                      </a:xfrm>
                      <a:prstGeom prst="rect">
                        <a:avLst/>
                      </a:prstGeom>
                    </pic:spPr>
                  </pic:pic>
                </a:graphicData>
              </a:graphic>
            </wp:inline>
          </w:drawing>
        </w:r>
      </w:ins>
    </w:p>
    <w:p w14:paraId="2D5F4361" w14:textId="77777777" w:rsidR="00D47521" w:rsidRDefault="00D47521" w:rsidP="003E6436">
      <w:pPr>
        <w:pStyle w:val="Sangradetextonormal"/>
        <w:rPr>
          <w:ins w:id="53" w:author="clemente" w:date="2016-05-10T01:15:00Z"/>
        </w:rPr>
        <w:pPrChange w:id="54" w:author="clemente" w:date="2016-05-15T23:17:00Z">
          <w:pPr>
            <w:pStyle w:val="Ttulo2"/>
          </w:pPr>
        </w:pPrChange>
      </w:pPr>
    </w:p>
    <w:p w14:paraId="3AA8B462" w14:textId="77777777" w:rsidR="00D47521" w:rsidRDefault="00D47521" w:rsidP="003E6436">
      <w:pPr>
        <w:pStyle w:val="Sangradetextonormal"/>
        <w:rPr>
          <w:ins w:id="55" w:author="clemente" w:date="2016-05-10T01:15:00Z"/>
        </w:rPr>
        <w:pPrChange w:id="56" w:author="clemente" w:date="2016-05-15T23:17:00Z">
          <w:pPr>
            <w:pStyle w:val="Ttulo2"/>
          </w:pPr>
        </w:pPrChange>
      </w:pPr>
    </w:p>
    <w:p w14:paraId="751CECC3" w14:textId="77777777" w:rsidR="00D47521" w:rsidRDefault="00D47521" w:rsidP="003E6436">
      <w:pPr>
        <w:pStyle w:val="Sangradetextonormal"/>
        <w:rPr>
          <w:ins w:id="57" w:author="clemente" w:date="2016-05-10T01:15:00Z"/>
        </w:rPr>
        <w:pPrChange w:id="58" w:author="clemente" w:date="2016-05-15T23:17:00Z">
          <w:pPr>
            <w:pStyle w:val="Ttulo2"/>
          </w:pPr>
        </w:pPrChange>
      </w:pPr>
    </w:p>
    <w:p w14:paraId="6B8E4F53" w14:textId="62735459" w:rsidR="00D47521" w:rsidRPr="00D47521" w:rsidDel="002F0ED7" w:rsidRDefault="00D47521">
      <w:pPr>
        <w:pStyle w:val="Ttulo1"/>
        <w:rPr>
          <w:del w:id="59" w:author="clemente" w:date="2016-05-10T01:18:00Z"/>
        </w:rPr>
        <w:pPrChange w:id="60" w:author="clemente" w:date="2016-05-10T01:18:00Z">
          <w:pPr>
            <w:pStyle w:val="Ttulo2"/>
          </w:pPr>
        </w:pPrChange>
      </w:pPr>
    </w:p>
    <w:p w14:paraId="1AAB5BF0" w14:textId="6DD7A755" w:rsidR="003C6D0F" w:rsidRDefault="003C6D0F" w:rsidP="002F0ED7">
      <w:pPr>
        <w:pStyle w:val="Ttulo1"/>
      </w:pPr>
      <w:bookmarkStart w:id="61" w:name="_Toc434909693"/>
      <w:del w:id="62" w:author="clemente" w:date="2016-05-10T01:18:00Z">
        <w:r w:rsidDel="002F0ED7">
          <w:delText>D</w:delText>
        </w:r>
      </w:del>
      <w:ins w:id="63" w:author="clemente" w:date="2016-05-10T01:18:00Z">
        <w:r w:rsidR="002F0ED7">
          <w:t>D</w:t>
        </w:r>
      </w:ins>
      <w:r>
        <w:t>iccionario de datos.</w:t>
      </w:r>
      <w:bookmarkEnd w:id="61"/>
    </w:p>
    <w:p w14:paraId="150FC9FC" w14:textId="17680227" w:rsidR="003C6D0F" w:rsidRDefault="003C6D0F">
      <w:pPr>
        <w:pStyle w:val="Ttulo2"/>
        <w:rPr>
          <w:ins w:id="64" w:author="clemente" w:date="2016-05-15T23:12:00Z"/>
        </w:rPr>
      </w:pPr>
      <w:bookmarkStart w:id="65" w:name="_Toc434909694"/>
      <w:r>
        <w:t xml:space="preserve">Diccionario de datos tablas, atributos, </w:t>
      </w:r>
      <w:proofErr w:type="spellStart"/>
      <w:r>
        <w:t>trigger</w:t>
      </w:r>
      <w:proofErr w:type="spellEnd"/>
      <w:r>
        <w:t xml:space="preserve">, </w:t>
      </w:r>
      <w:proofErr w:type="spellStart"/>
      <w:r>
        <w:t>view</w:t>
      </w:r>
      <w:proofErr w:type="spellEnd"/>
      <w:r>
        <w:t xml:space="preserve">, </w:t>
      </w:r>
      <w:proofErr w:type="spellStart"/>
      <w:r>
        <w:t>function</w:t>
      </w:r>
      <w:proofErr w:type="spellEnd"/>
      <w:r>
        <w:t xml:space="preserve"> y </w:t>
      </w:r>
      <w:proofErr w:type="spellStart"/>
      <w:r>
        <w:t>stored</w:t>
      </w:r>
      <w:proofErr w:type="spellEnd"/>
      <w:r>
        <w:t xml:space="preserve"> </w:t>
      </w:r>
      <w:proofErr w:type="spellStart"/>
      <w:r>
        <w:t>procedure</w:t>
      </w:r>
      <w:proofErr w:type="spellEnd"/>
      <w:r>
        <w:t>.</w:t>
      </w:r>
      <w:bookmarkEnd w:id="65"/>
    </w:p>
    <w:p w14:paraId="20E09367" w14:textId="77777777" w:rsidR="003E6436" w:rsidRPr="003E6436" w:rsidRDefault="003E6436" w:rsidP="003E6436">
      <w:pPr>
        <w:pStyle w:val="Sangradetextonormal"/>
        <w:rPr>
          <w:ins w:id="66" w:author="clemente" w:date="2016-05-15T23:18:00Z"/>
          <w:b/>
          <w:rPrChange w:id="67" w:author="clemente" w:date="2016-05-15T23:18:00Z">
            <w:rPr>
              <w:ins w:id="68" w:author="clemente" w:date="2016-05-15T23:18:00Z"/>
            </w:rPr>
          </w:rPrChange>
        </w:rPr>
        <w:pPrChange w:id="69" w:author="clemente" w:date="2016-05-15T23:17:00Z">
          <w:pPr>
            <w:pStyle w:val="Ttulo2"/>
          </w:pPr>
        </w:pPrChange>
      </w:pPr>
    </w:p>
    <w:p w14:paraId="5E441EE0" w14:textId="1E6C7FD9" w:rsidR="003E6436" w:rsidRPr="003E6436" w:rsidRDefault="003E6436" w:rsidP="003E6436">
      <w:pPr>
        <w:pStyle w:val="Sangradetextonormal"/>
        <w:rPr>
          <w:ins w:id="70" w:author="clemente" w:date="2016-05-15T23:12:00Z"/>
          <w:b/>
          <w:rPrChange w:id="71" w:author="clemente" w:date="2016-05-15T23:18:00Z">
            <w:rPr>
              <w:ins w:id="72" w:author="clemente" w:date="2016-05-15T23:12:00Z"/>
            </w:rPr>
          </w:rPrChange>
        </w:rPr>
        <w:pPrChange w:id="73" w:author="clemente" w:date="2016-05-15T23:17:00Z">
          <w:pPr>
            <w:pStyle w:val="Ttulo2"/>
          </w:pPr>
        </w:pPrChange>
      </w:pPr>
      <w:ins w:id="74" w:author="clemente" w:date="2016-05-15T23:12:00Z">
        <w:r w:rsidRPr="003E6436">
          <w:rPr>
            <w:b/>
            <w:rPrChange w:id="75" w:author="clemente" w:date="2016-05-15T23:18:00Z">
              <w:rPr/>
            </w:rPrChange>
          </w:rPr>
          <w:t>TABLA: ESPECIALIDAD.</w:t>
        </w:r>
      </w:ins>
    </w:p>
    <w:tbl>
      <w:tblPr>
        <w:tblStyle w:val="Tablaconcuadrcula"/>
        <w:tblW w:w="8341" w:type="dxa"/>
        <w:jc w:val="center"/>
        <w:tblLook w:val="04A0" w:firstRow="1" w:lastRow="0" w:firstColumn="1" w:lastColumn="0" w:noHBand="0" w:noVBand="1"/>
        <w:tblPrChange w:id="76" w:author="clemente" w:date="2016-05-15T23:15:00Z">
          <w:tblPr>
            <w:tblStyle w:val="Tablaconcuadrcula"/>
            <w:tblW w:w="8341" w:type="dxa"/>
            <w:tblInd w:w="705" w:type="dxa"/>
            <w:tblLook w:val="04A0" w:firstRow="1" w:lastRow="0" w:firstColumn="1" w:lastColumn="0" w:noHBand="0" w:noVBand="1"/>
          </w:tblPr>
        </w:tblPrChange>
      </w:tblPr>
      <w:tblGrid>
        <w:gridCol w:w="2060"/>
        <w:gridCol w:w="1852"/>
        <w:gridCol w:w="1679"/>
        <w:gridCol w:w="1081"/>
        <w:gridCol w:w="1184"/>
        <w:gridCol w:w="976"/>
        <w:tblGridChange w:id="77">
          <w:tblGrid>
            <w:gridCol w:w="1455"/>
            <w:gridCol w:w="1649"/>
            <w:gridCol w:w="1330"/>
            <w:gridCol w:w="1285"/>
            <w:gridCol w:w="1340"/>
            <w:gridCol w:w="1282"/>
          </w:tblGrid>
        </w:tblGridChange>
      </w:tblGrid>
      <w:tr w:rsidR="003E6436" w14:paraId="20D0FBCB" w14:textId="77777777" w:rsidTr="003E6436">
        <w:trPr>
          <w:trHeight w:val="638"/>
          <w:jc w:val="center"/>
          <w:ins w:id="78" w:author="clemente" w:date="2016-05-15T23:13:00Z"/>
          <w:trPrChange w:id="79" w:author="clemente" w:date="2016-05-15T23:15:00Z">
            <w:trPr>
              <w:trHeight w:val="638"/>
            </w:trPr>
          </w:trPrChange>
        </w:trPr>
        <w:tc>
          <w:tcPr>
            <w:tcW w:w="1455" w:type="dxa"/>
            <w:tcPrChange w:id="80" w:author="clemente" w:date="2016-05-15T23:15:00Z">
              <w:tcPr>
                <w:tcW w:w="1455" w:type="dxa"/>
              </w:tcPr>
            </w:tcPrChange>
          </w:tcPr>
          <w:p w14:paraId="49BE8B82" w14:textId="2B0E11AE" w:rsidR="003E6436" w:rsidRPr="003E6436" w:rsidRDefault="003E6436" w:rsidP="003E6436">
            <w:pPr>
              <w:pStyle w:val="Sangradetextonormal"/>
              <w:spacing w:before="240"/>
              <w:rPr>
                <w:ins w:id="81" w:author="clemente" w:date="2016-05-15T23:13:00Z"/>
                <w:b/>
                <w:rPrChange w:id="82" w:author="clemente" w:date="2016-05-15T23:18:00Z">
                  <w:rPr>
                    <w:ins w:id="83" w:author="clemente" w:date="2016-05-15T23:13:00Z"/>
                  </w:rPr>
                </w:rPrChange>
              </w:rPr>
              <w:pPrChange w:id="84" w:author="clemente" w:date="2016-05-15T23:18:00Z">
                <w:pPr>
                  <w:pStyle w:val="Sangradetextonormal"/>
                  <w:ind w:left="0"/>
                </w:pPr>
              </w:pPrChange>
            </w:pPr>
            <w:ins w:id="85" w:author="clemente" w:date="2016-05-15T23:13:00Z">
              <w:r w:rsidRPr="003E6436">
                <w:rPr>
                  <w:b/>
                  <w:rPrChange w:id="86" w:author="clemente" w:date="2016-05-15T23:18:00Z">
                    <w:rPr/>
                  </w:rPrChange>
                </w:rPr>
                <w:t>ATRIBUTO</w:t>
              </w:r>
            </w:ins>
          </w:p>
        </w:tc>
        <w:tc>
          <w:tcPr>
            <w:tcW w:w="1649" w:type="dxa"/>
            <w:tcPrChange w:id="87" w:author="clemente" w:date="2016-05-15T23:15:00Z">
              <w:tcPr>
                <w:tcW w:w="1649" w:type="dxa"/>
              </w:tcPr>
            </w:tcPrChange>
          </w:tcPr>
          <w:p w14:paraId="2DFADA70" w14:textId="21FE71AE" w:rsidR="003E6436" w:rsidRPr="003E6436" w:rsidRDefault="003E6436" w:rsidP="003E6436">
            <w:pPr>
              <w:pStyle w:val="Sangradetextonormal"/>
              <w:spacing w:before="240"/>
              <w:rPr>
                <w:ins w:id="88" w:author="clemente" w:date="2016-05-15T23:13:00Z"/>
                <w:b/>
                <w:rPrChange w:id="89" w:author="clemente" w:date="2016-05-15T23:18:00Z">
                  <w:rPr>
                    <w:ins w:id="90" w:author="clemente" w:date="2016-05-15T23:13:00Z"/>
                  </w:rPr>
                </w:rPrChange>
              </w:rPr>
              <w:pPrChange w:id="91" w:author="clemente" w:date="2016-05-15T23:18:00Z">
                <w:pPr>
                  <w:pStyle w:val="Sangradetextonormal"/>
                  <w:ind w:left="0"/>
                </w:pPr>
              </w:pPrChange>
            </w:pPr>
            <w:ins w:id="92" w:author="clemente" w:date="2016-05-15T23:13:00Z">
              <w:r w:rsidRPr="003E6436">
                <w:rPr>
                  <w:b/>
                  <w:rPrChange w:id="93" w:author="clemente" w:date="2016-05-15T23:18:00Z">
                    <w:rPr/>
                  </w:rPrChange>
                </w:rPr>
                <w:t>DESCRIPCI</w:t>
              </w:r>
            </w:ins>
            <w:ins w:id="94" w:author="clemente" w:date="2016-05-15T23:14:00Z">
              <w:r w:rsidRPr="003E6436">
                <w:rPr>
                  <w:b/>
                  <w:rPrChange w:id="95" w:author="clemente" w:date="2016-05-15T23:18:00Z">
                    <w:rPr/>
                  </w:rPrChange>
                </w:rPr>
                <w:t>Ó</w:t>
              </w:r>
            </w:ins>
            <w:ins w:id="96" w:author="clemente" w:date="2016-05-15T23:13:00Z">
              <w:r w:rsidRPr="003E6436">
                <w:rPr>
                  <w:b/>
                  <w:rPrChange w:id="97" w:author="clemente" w:date="2016-05-15T23:18:00Z">
                    <w:rPr/>
                  </w:rPrChange>
                </w:rPr>
                <w:t>N</w:t>
              </w:r>
            </w:ins>
          </w:p>
        </w:tc>
        <w:tc>
          <w:tcPr>
            <w:tcW w:w="1330" w:type="dxa"/>
            <w:tcPrChange w:id="98" w:author="clemente" w:date="2016-05-15T23:15:00Z">
              <w:tcPr>
                <w:tcW w:w="1330" w:type="dxa"/>
              </w:tcPr>
            </w:tcPrChange>
          </w:tcPr>
          <w:p w14:paraId="0B9AB6DC" w14:textId="7584E105" w:rsidR="003E6436" w:rsidRPr="003E6436" w:rsidRDefault="003E6436" w:rsidP="003E6436">
            <w:pPr>
              <w:pStyle w:val="Sangradetextonormal"/>
              <w:spacing w:before="240"/>
              <w:rPr>
                <w:ins w:id="99" w:author="clemente" w:date="2016-05-15T23:13:00Z"/>
                <w:b/>
                <w:rPrChange w:id="100" w:author="clemente" w:date="2016-05-15T23:18:00Z">
                  <w:rPr>
                    <w:ins w:id="101" w:author="clemente" w:date="2016-05-15T23:13:00Z"/>
                  </w:rPr>
                </w:rPrChange>
              </w:rPr>
              <w:pPrChange w:id="102" w:author="clemente" w:date="2016-05-15T23:18:00Z">
                <w:pPr>
                  <w:pStyle w:val="Sangradetextonormal"/>
                  <w:ind w:left="0"/>
                </w:pPr>
              </w:pPrChange>
            </w:pPr>
            <w:ins w:id="103" w:author="clemente" w:date="2016-05-15T23:13:00Z">
              <w:r w:rsidRPr="003E6436">
                <w:rPr>
                  <w:b/>
                  <w:rPrChange w:id="104" w:author="clemente" w:date="2016-05-15T23:18:00Z">
                    <w:rPr/>
                  </w:rPrChange>
                </w:rPr>
                <w:t>TIPO</w:t>
              </w:r>
            </w:ins>
          </w:p>
        </w:tc>
        <w:tc>
          <w:tcPr>
            <w:tcW w:w="1285" w:type="dxa"/>
            <w:tcPrChange w:id="105" w:author="clemente" w:date="2016-05-15T23:15:00Z">
              <w:tcPr>
                <w:tcW w:w="1285" w:type="dxa"/>
              </w:tcPr>
            </w:tcPrChange>
          </w:tcPr>
          <w:p w14:paraId="4965C3ED" w14:textId="05B9777A" w:rsidR="003E6436" w:rsidRPr="003E6436" w:rsidRDefault="003E6436" w:rsidP="003E6436">
            <w:pPr>
              <w:pStyle w:val="Sangradetextonormal"/>
              <w:spacing w:before="240"/>
              <w:rPr>
                <w:ins w:id="106" w:author="clemente" w:date="2016-05-15T23:13:00Z"/>
                <w:b/>
                <w:rPrChange w:id="107" w:author="clemente" w:date="2016-05-15T23:18:00Z">
                  <w:rPr>
                    <w:ins w:id="108" w:author="clemente" w:date="2016-05-15T23:13:00Z"/>
                  </w:rPr>
                </w:rPrChange>
              </w:rPr>
              <w:pPrChange w:id="109" w:author="clemente" w:date="2016-05-15T23:18:00Z">
                <w:pPr>
                  <w:pStyle w:val="Sangradetextonormal"/>
                  <w:ind w:left="0"/>
                </w:pPr>
              </w:pPrChange>
            </w:pPr>
            <w:ins w:id="110" w:author="clemente" w:date="2016-05-15T23:13:00Z">
              <w:r w:rsidRPr="003E6436">
                <w:rPr>
                  <w:b/>
                  <w:rPrChange w:id="111" w:author="clemente" w:date="2016-05-15T23:18:00Z">
                    <w:rPr/>
                  </w:rPrChange>
                </w:rPr>
                <w:t>PK</w:t>
              </w:r>
            </w:ins>
          </w:p>
        </w:tc>
        <w:tc>
          <w:tcPr>
            <w:tcW w:w="1340" w:type="dxa"/>
            <w:tcPrChange w:id="112" w:author="clemente" w:date="2016-05-15T23:15:00Z">
              <w:tcPr>
                <w:tcW w:w="1340" w:type="dxa"/>
              </w:tcPr>
            </w:tcPrChange>
          </w:tcPr>
          <w:p w14:paraId="601A492A" w14:textId="37294422" w:rsidR="003E6436" w:rsidRPr="003E6436" w:rsidRDefault="003E6436" w:rsidP="003E6436">
            <w:pPr>
              <w:pStyle w:val="Sangradetextonormal"/>
              <w:spacing w:before="240"/>
              <w:rPr>
                <w:ins w:id="113" w:author="clemente" w:date="2016-05-15T23:13:00Z"/>
                <w:b/>
                <w:rPrChange w:id="114" w:author="clemente" w:date="2016-05-15T23:18:00Z">
                  <w:rPr>
                    <w:ins w:id="115" w:author="clemente" w:date="2016-05-15T23:13:00Z"/>
                  </w:rPr>
                </w:rPrChange>
              </w:rPr>
              <w:pPrChange w:id="116" w:author="clemente" w:date="2016-05-15T23:18:00Z">
                <w:pPr>
                  <w:pStyle w:val="Sangradetextonormal"/>
                  <w:ind w:left="0"/>
                </w:pPr>
              </w:pPrChange>
            </w:pPr>
            <w:ins w:id="117" w:author="clemente" w:date="2016-05-15T23:13:00Z">
              <w:r w:rsidRPr="003E6436">
                <w:rPr>
                  <w:b/>
                  <w:rPrChange w:id="118" w:author="clemente" w:date="2016-05-15T23:18:00Z">
                    <w:rPr/>
                  </w:rPrChange>
                </w:rPr>
                <w:t>NULL</w:t>
              </w:r>
            </w:ins>
          </w:p>
        </w:tc>
        <w:tc>
          <w:tcPr>
            <w:tcW w:w="1282" w:type="dxa"/>
            <w:tcPrChange w:id="119" w:author="clemente" w:date="2016-05-15T23:15:00Z">
              <w:tcPr>
                <w:tcW w:w="1282" w:type="dxa"/>
              </w:tcPr>
            </w:tcPrChange>
          </w:tcPr>
          <w:p w14:paraId="6B75C9F0" w14:textId="4527AAC3" w:rsidR="003E6436" w:rsidRPr="003E6436" w:rsidRDefault="003E6436" w:rsidP="003E6436">
            <w:pPr>
              <w:pStyle w:val="Sangradetextonormal"/>
              <w:spacing w:before="240"/>
              <w:rPr>
                <w:ins w:id="120" w:author="clemente" w:date="2016-05-15T23:13:00Z"/>
                <w:b/>
                <w:rPrChange w:id="121" w:author="clemente" w:date="2016-05-15T23:18:00Z">
                  <w:rPr>
                    <w:ins w:id="122" w:author="clemente" w:date="2016-05-15T23:13:00Z"/>
                  </w:rPr>
                </w:rPrChange>
              </w:rPr>
              <w:pPrChange w:id="123" w:author="clemente" w:date="2016-05-15T23:18:00Z">
                <w:pPr>
                  <w:pStyle w:val="Sangradetextonormal"/>
                  <w:ind w:left="0"/>
                </w:pPr>
              </w:pPrChange>
            </w:pPr>
            <w:ins w:id="124" w:author="clemente" w:date="2016-05-15T23:13:00Z">
              <w:r w:rsidRPr="003E6436">
                <w:rPr>
                  <w:b/>
                  <w:rPrChange w:id="125" w:author="clemente" w:date="2016-05-15T23:18:00Z">
                    <w:rPr/>
                  </w:rPrChange>
                </w:rPr>
                <w:t>FK</w:t>
              </w:r>
            </w:ins>
          </w:p>
        </w:tc>
      </w:tr>
      <w:tr w:rsidR="003E6436" w14:paraId="6191F653" w14:textId="77777777" w:rsidTr="003E6436">
        <w:trPr>
          <w:trHeight w:val="684"/>
          <w:jc w:val="center"/>
          <w:ins w:id="126" w:author="clemente" w:date="2016-05-15T23:13:00Z"/>
          <w:trPrChange w:id="127" w:author="clemente" w:date="2016-05-15T23:15:00Z">
            <w:trPr>
              <w:trHeight w:val="684"/>
            </w:trPr>
          </w:trPrChange>
        </w:trPr>
        <w:tc>
          <w:tcPr>
            <w:tcW w:w="1455" w:type="dxa"/>
            <w:tcPrChange w:id="128" w:author="clemente" w:date="2016-05-15T23:15:00Z">
              <w:tcPr>
                <w:tcW w:w="1455" w:type="dxa"/>
              </w:tcPr>
            </w:tcPrChange>
          </w:tcPr>
          <w:p w14:paraId="0C585B1D" w14:textId="45F20563" w:rsidR="003E6436" w:rsidRDefault="003E6436" w:rsidP="003E6436">
            <w:pPr>
              <w:pStyle w:val="Sangradetextonormal"/>
              <w:spacing w:before="240"/>
              <w:rPr>
                <w:ins w:id="129" w:author="clemente" w:date="2016-05-15T23:13:00Z"/>
              </w:rPr>
              <w:pPrChange w:id="130" w:author="clemente" w:date="2016-05-15T23:18:00Z">
                <w:pPr>
                  <w:pStyle w:val="Sangradetextonormal"/>
                  <w:ind w:left="0"/>
                </w:pPr>
              </w:pPrChange>
            </w:pPr>
            <w:ins w:id="131" w:author="clemente" w:date="2016-05-15T23:15:00Z">
              <w:r>
                <w:t>NOMBRE</w:t>
              </w:r>
            </w:ins>
          </w:p>
        </w:tc>
        <w:tc>
          <w:tcPr>
            <w:tcW w:w="1649" w:type="dxa"/>
            <w:tcPrChange w:id="132" w:author="clemente" w:date="2016-05-15T23:15:00Z">
              <w:tcPr>
                <w:tcW w:w="1649" w:type="dxa"/>
              </w:tcPr>
            </w:tcPrChange>
          </w:tcPr>
          <w:p w14:paraId="34AC1C23" w14:textId="52D5CCB0" w:rsidR="003E6436" w:rsidRDefault="003E6436" w:rsidP="0073549A">
            <w:pPr>
              <w:pStyle w:val="Sangradetextonormal"/>
              <w:spacing w:before="240"/>
              <w:rPr>
                <w:ins w:id="133" w:author="clemente" w:date="2016-05-15T23:13:00Z"/>
              </w:rPr>
              <w:pPrChange w:id="134" w:author="clemente" w:date="2016-05-15T23:26:00Z">
                <w:pPr>
                  <w:pStyle w:val="Sangradetextonormal"/>
                  <w:ind w:left="0"/>
                </w:pPr>
              </w:pPrChange>
            </w:pPr>
            <w:ins w:id="135" w:author="clemente" w:date="2016-05-15T23:15:00Z">
              <w:r>
                <w:t>Nombre de</w:t>
              </w:r>
            </w:ins>
            <w:ins w:id="136" w:author="clemente" w:date="2016-05-15T23:26:00Z">
              <w:r w:rsidR="0073549A">
                <w:t>l médico.</w:t>
              </w:r>
            </w:ins>
          </w:p>
        </w:tc>
        <w:tc>
          <w:tcPr>
            <w:tcW w:w="1330" w:type="dxa"/>
            <w:tcPrChange w:id="137" w:author="clemente" w:date="2016-05-15T23:15:00Z">
              <w:tcPr>
                <w:tcW w:w="1330" w:type="dxa"/>
              </w:tcPr>
            </w:tcPrChange>
          </w:tcPr>
          <w:p w14:paraId="49C031D2" w14:textId="77CA550B" w:rsidR="003E6436" w:rsidRDefault="003E6436" w:rsidP="003E6436">
            <w:pPr>
              <w:pStyle w:val="Sangradetextonormal"/>
              <w:spacing w:before="240"/>
              <w:rPr>
                <w:ins w:id="138" w:author="clemente" w:date="2016-05-15T23:13:00Z"/>
              </w:rPr>
              <w:pPrChange w:id="139" w:author="clemente" w:date="2016-05-15T23:18:00Z">
                <w:pPr>
                  <w:pStyle w:val="Sangradetextonormal"/>
                  <w:ind w:left="0"/>
                </w:pPr>
              </w:pPrChange>
            </w:pPr>
            <w:ins w:id="140" w:author="clemente" w:date="2016-05-15T23:16:00Z">
              <w:r>
                <w:t>Varchar2(50)</w:t>
              </w:r>
            </w:ins>
          </w:p>
        </w:tc>
        <w:tc>
          <w:tcPr>
            <w:tcW w:w="1285" w:type="dxa"/>
            <w:tcPrChange w:id="141" w:author="clemente" w:date="2016-05-15T23:15:00Z">
              <w:tcPr>
                <w:tcW w:w="1285" w:type="dxa"/>
              </w:tcPr>
            </w:tcPrChange>
          </w:tcPr>
          <w:p w14:paraId="6D442D96" w14:textId="77777777" w:rsidR="003E6436" w:rsidRDefault="003E6436" w:rsidP="003E6436">
            <w:pPr>
              <w:pStyle w:val="Sangradetextonormal"/>
              <w:spacing w:before="240"/>
              <w:rPr>
                <w:ins w:id="142" w:author="clemente" w:date="2016-05-15T23:13:00Z"/>
              </w:rPr>
              <w:pPrChange w:id="143" w:author="clemente" w:date="2016-05-15T23:18:00Z">
                <w:pPr>
                  <w:pStyle w:val="Sangradetextonormal"/>
                  <w:ind w:left="0"/>
                </w:pPr>
              </w:pPrChange>
            </w:pPr>
          </w:p>
        </w:tc>
        <w:tc>
          <w:tcPr>
            <w:tcW w:w="1340" w:type="dxa"/>
            <w:tcPrChange w:id="144" w:author="clemente" w:date="2016-05-15T23:15:00Z">
              <w:tcPr>
                <w:tcW w:w="1340" w:type="dxa"/>
              </w:tcPr>
            </w:tcPrChange>
          </w:tcPr>
          <w:p w14:paraId="6B95CDB3" w14:textId="282D7C69" w:rsidR="003E6436" w:rsidRDefault="003E6436" w:rsidP="003E6436">
            <w:pPr>
              <w:pStyle w:val="Sangradetextonormal"/>
              <w:spacing w:before="240"/>
              <w:rPr>
                <w:ins w:id="145" w:author="clemente" w:date="2016-05-15T23:13:00Z"/>
              </w:rPr>
              <w:pPrChange w:id="146" w:author="clemente" w:date="2016-05-15T23:18:00Z">
                <w:pPr>
                  <w:pStyle w:val="Sangradetextonormal"/>
                  <w:ind w:left="0"/>
                </w:pPr>
              </w:pPrChange>
            </w:pPr>
            <w:ins w:id="147" w:author="clemente" w:date="2016-05-15T23:16:00Z">
              <w:r>
                <w:t>NOT NULL</w:t>
              </w:r>
            </w:ins>
          </w:p>
        </w:tc>
        <w:tc>
          <w:tcPr>
            <w:tcW w:w="1282" w:type="dxa"/>
            <w:tcPrChange w:id="148" w:author="clemente" w:date="2016-05-15T23:15:00Z">
              <w:tcPr>
                <w:tcW w:w="1282" w:type="dxa"/>
              </w:tcPr>
            </w:tcPrChange>
          </w:tcPr>
          <w:p w14:paraId="6D012FC1" w14:textId="77777777" w:rsidR="003E6436" w:rsidRDefault="003E6436" w:rsidP="003E6436">
            <w:pPr>
              <w:pStyle w:val="Sangradetextonormal"/>
              <w:spacing w:before="240"/>
              <w:rPr>
                <w:ins w:id="149" w:author="clemente" w:date="2016-05-15T23:13:00Z"/>
              </w:rPr>
              <w:pPrChange w:id="150" w:author="clemente" w:date="2016-05-15T23:18:00Z">
                <w:pPr>
                  <w:pStyle w:val="Sangradetextonormal"/>
                  <w:ind w:left="0"/>
                </w:pPr>
              </w:pPrChange>
            </w:pPr>
          </w:p>
        </w:tc>
      </w:tr>
      <w:tr w:rsidR="003E6436" w14:paraId="55EFCF6E" w14:textId="77777777" w:rsidTr="003E6436">
        <w:trPr>
          <w:trHeight w:val="638"/>
          <w:jc w:val="center"/>
          <w:ins w:id="151" w:author="clemente" w:date="2016-05-15T23:13:00Z"/>
          <w:trPrChange w:id="152" w:author="clemente" w:date="2016-05-15T23:15:00Z">
            <w:trPr>
              <w:trHeight w:val="638"/>
            </w:trPr>
          </w:trPrChange>
        </w:trPr>
        <w:tc>
          <w:tcPr>
            <w:tcW w:w="1455" w:type="dxa"/>
            <w:tcPrChange w:id="153" w:author="clemente" w:date="2016-05-15T23:15:00Z">
              <w:tcPr>
                <w:tcW w:w="1455" w:type="dxa"/>
              </w:tcPr>
            </w:tcPrChange>
          </w:tcPr>
          <w:p w14:paraId="37A3A7B1" w14:textId="740A93E5" w:rsidR="003E6436" w:rsidRDefault="003E6436" w:rsidP="003E6436">
            <w:pPr>
              <w:pStyle w:val="Sangradetextonormal"/>
              <w:spacing w:before="240"/>
              <w:rPr>
                <w:ins w:id="154" w:author="clemente" w:date="2016-05-15T23:13:00Z"/>
              </w:rPr>
              <w:pPrChange w:id="155" w:author="clemente" w:date="2016-05-15T23:18:00Z">
                <w:pPr>
                  <w:pStyle w:val="Sangradetextonormal"/>
                  <w:ind w:left="0"/>
                </w:pPr>
              </w:pPrChange>
            </w:pPr>
            <w:ins w:id="156" w:author="clemente" w:date="2016-05-15T23:16:00Z">
              <w:r>
                <w:t>IDESPECIALIDAD</w:t>
              </w:r>
            </w:ins>
          </w:p>
        </w:tc>
        <w:tc>
          <w:tcPr>
            <w:tcW w:w="1649" w:type="dxa"/>
            <w:tcPrChange w:id="157" w:author="clemente" w:date="2016-05-15T23:15:00Z">
              <w:tcPr>
                <w:tcW w:w="1649" w:type="dxa"/>
              </w:tcPr>
            </w:tcPrChange>
          </w:tcPr>
          <w:p w14:paraId="1C650D77" w14:textId="17130471" w:rsidR="003E6436" w:rsidRDefault="003E6436" w:rsidP="003E6436">
            <w:pPr>
              <w:pStyle w:val="Sangradetextonormal"/>
              <w:spacing w:before="240"/>
              <w:rPr>
                <w:ins w:id="158" w:author="clemente" w:date="2016-05-15T23:13:00Z"/>
              </w:rPr>
              <w:pPrChange w:id="159" w:author="clemente" w:date="2016-05-15T23:18:00Z">
                <w:pPr>
                  <w:pStyle w:val="Sangradetextonormal"/>
                  <w:ind w:left="0"/>
                </w:pPr>
              </w:pPrChange>
            </w:pPr>
            <w:ins w:id="160" w:author="clemente" w:date="2016-05-15T23:16:00Z">
              <w:r>
                <w:t>Identificador único para cada especialidad</w:t>
              </w:r>
            </w:ins>
          </w:p>
        </w:tc>
        <w:tc>
          <w:tcPr>
            <w:tcW w:w="1330" w:type="dxa"/>
            <w:tcPrChange w:id="161" w:author="clemente" w:date="2016-05-15T23:15:00Z">
              <w:tcPr>
                <w:tcW w:w="1330" w:type="dxa"/>
              </w:tcPr>
            </w:tcPrChange>
          </w:tcPr>
          <w:p w14:paraId="6BC251BD" w14:textId="4F9E1F25" w:rsidR="003E6436" w:rsidRDefault="003E6436" w:rsidP="003E6436">
            <w:pPr>
              <w:pStyle w:val="Sangradetextonormal"/>
              <w:spacing w:before="240"/>
              <w:rPr>
                <w:ins w:id="162" w:author="clemente" w:date="2016-05-15T23:13:00Z"/>
              </w:rPr>
              <w:pPrChange w:id="163" w:author="clemente" w:date="2016-05-15T23:18:00Z">
                <w:pPr>
                  <w:pStyle w:val="Sangradetextonormal"/>
                  <w:ind w:left="0"/>
                </w:pPr>
              </w:pPrChange>
            </w:pPr>
            <w:ins w:id="164" w:author="clemente" w:date="2016-05-15T23:16:00Z">
              <w:r>
                <w:t>NUMBER</w:t>
              </w:r>
            </w:ins>
          </w:p>
        </w:tc>
        <w:tc>
          <w:tcPr>
            <w:tcW w:w="1285" w:type="dxa"/>
            <w:tcPrChange w:id="165" w:author="clemente" w:date="2016-05-15T23:15:00Z">
              <w:tcPr>
                <w:tcW w:w="1285" w:type="dxa"/>
              </w:tcPr>
            </w:tcPrChange>
          </w:tcPr>
          <w:p w14:paraId="18C6B2C1" w14:textId="001D9BD9" w:rsidR="003E6436" w:rsidRDefault="003E6436" w:rsidP="003E6436">
            <w:pPr>
              <w:pStyle w:val="Sangradetextonormal"/>
              <w:spacing w:before="240"/>
              <w:rPr>
                <w:ins w:id="166" w:author="clemente" w:date="2016-05-15T23:13:00Z"/>
              </w:rPr>
              <w:pPrChange w:id="167" w:author="clemente" w:date="2016-05-15T23:18:00Z">
                <w:pPr>
                  <w:pStyle w:val="Sangradetextonormal"/>
                  <w:ind w:left="0"/>
                </w:pPr>
              </w:pPrChange>
            </w:pPr>
            <w:ins w:id="168" w:author="clemente" w:date="2016-05-15T23:17:00Z">
              <w:r>
                <w:t>YES</w:t>
              </w:r>
            </w:ins>
          </w:p>
        </w:tc>
        <w:tc>
          <w:tcPr>
            <w:tcW w:w="1340" w:type="dxa"/>
            <w:tcPrChange w:id="169" w:author="clemente" w:date="2016-05-15T23:15:00Z">
              <w:tcPr>
                <w:tcW w:w="1340" w:type="dxa"/>
              </w:tcPr>
            </w:tcPrChange>
          </w:tcPr>
          <w:p w14:paraId="19C44997" w14:textId="0AF0794D" w:rsidR="003E6436" w:rsidRDefault="003E6436" w:rsidP="003E6436">
            <w:pPr>
              <w:pStyle w:val="Sangradetextonormal"/>
              <w:spacing w:before="240"/>
              <w:rPr>
                <w:ins w:id="170" w:author="clemente" w:date="2016-05-15T23:13:00Z"/>
              </w:rPr>
              <w:pPrChange w:id="171" w:author="clemente" w:date="2016-05-15T23:18:00Z">
                <w:pPr>
                  <w:pStyle w:val="Sangradetextonormal"/>
                  <w:ind w:left="0"/>
                </w:pPr>
              </w:pPrChange>
            </w:pPr>
            <w:ins w:id="172" w:author="clemente" w:date="2016-05-15T23:17:00Z">
              <w:r>
                <w:t>NOT NULL</w:t>
              </w:r>
            </w:ins>
          </w:p>
        </w:tc>
        <w:tc>
          <w:tcPr>
            <w:tcW w:w="1282" w:type="dxa"/>
            <w:tcPrChange w:id="173" w:author="clemente" w:date="2016-05-15T23:15:00Z">
              <w:tcPr>
                <w:tcW w:w="1282" w:type="dxa"/>
              </w:tcPr>
            </w:tcPrChange>
          </w:tcPr>
          <w:p w14:paraId="1A47F788" w14:textId="77777777" w:rsidR="003E6436" w:rsidRDefault="003E6436" w:rsidP="003E6436">
            <w:pPr>
              <w:pStyle w:val="Sangradetextonormal"/>
              <w:spacing w:before="240"/>
              <w:rPr>
                <w:ins w:id="174" w:author="clemente" w:date="2016-05-15T23:13:00Z"/>
              </w:rPr>
              <w:pPrChange w:id="175" w:author="clemente" w:date="2016-05-15T23:18:00Z">
                <w:pPr>
                  <w:pStyle w:val="Sangradetextonormal"/>
                  <w:ind w:left="0"/>
                </w:pPr>
              </w:pPrChange>
            </w:pPr>
          </w:p>
        </w:tc>
      </w:tr>
    </w:tbl>
    <w:p w14:paraId="1191B8D5" w14:textId="77777777" w:rsidR="003E6436" w:rsidRDefault="003E6436" w:rsidP="003E6436">
      <w:pPr>
        <w:pStyle w:val="Sangradetextonormal"/>
        <w:rPr>
          <w:ins w:id="176" w:author="clemente" w:date="2016-05-15T23:12:00Z"/>
        </w:rPr>
        <w:pPrChange w:id="177" w:author="clemente" w:date="2016-05-15T23:17:00Z">
          <w:pPr>
            <w:pStyle w:val="Ttulo2"/>
          </w:pPr>
        </w:pPrChange>
      </w:pPr>
    </w:p>
    <w:p w14:paraId="766165F7" w14:textId="4E0CF8C9" w:rsidR="003E6436" w:rsidRDefault="0073549A" w:rsidP="003E6436">
      <w:pPr>
        <w:pStyle w:val="Sangradetextonormal"/>
        <w:rPr>
          <w:ins w:id="178" w:author="clemente" w:date="2016-05-15T23:26:00Z"/>
        </w:rPr>
        <w:pPrChange w:id="179" w:author="clemente" w:date="2016-05-15T23:17:00Z">
          <w:pPr>
            <w:pStyle w:val="Ttulo2"/>
          </w:pPr>
        </w:pPrChange>
      </w:pPr>
      <w:ins w:id="180" w:author="clemente" w:date="2016-05-15T23:25:00Z">
        <w:r>
          <w:t>TABLA: MEDICO</w:t>
        </w:r>
      </w:ins>
    </w:p>
    <w:p w14:paraId="04063FF8" w14:textId="77777777" w:rsidR="0073549A" w:rsidRDefault="0073549A" w:rsidP="003E6436">
      <w:pPr>
        <w:pStyle w:val="Sangradetextonormal"/>
        <w:rPr>
          <w:ins w:id="181" w:author="clemente" w:date="2016-05-15T23:26:00Z"/>
        </w:rPr>
        <w:pPrChange w:id="182" w:author="clemente" w:date="2016-05-15T23:17:00Z">
          <w:pPr>
            <w:pStyle w:val="Ttulo2"/>
          </w:pPr>
        </w:pPrChange>
      </w:pPr>
    </w:p>
    <w:tbl>
      <w:tblPr>
        <w:tblStyle w:val="Tablaconcuadrcula"/>
        <w:tblW w:w="8341" w:type="dxa"/>
        <w:jc w:val="center"/>
        <w:tblLook w:val="04A0" w:firstRow="1" w:lastRow="0" w:firstColumn="1" w:lastColumn="0" w:noHBand="0" w:noVBand="1"/>
      </w:tblPr>
      <w:tblGrid>
        <w:gridCol w:w="1451"/>
        <w:gridCol w:w="1648"/>
        <w:gridCol w:w="1384"/>
        <w:gridCol w:w="1269"/>
        <w:gridCol w:w="1326"/>
        <w:gridCol w:w="1263"/>
      </w:tblGrid>
      <w:tr w:rsidR="0073549A" w14:paraId="760893FE" w14:textId="77777777" w:rsidTr="00B03FB1">
        <w:trPr>
          <w:trHeight w:val="638"/>
          <w:jc w:val="center"/>
          <w:ins w:id="183" w:author="clemente" w:date="2016-05-15T23:26:00Z"/>
        </w:trPr>
        <w:tc>
          <w:tcPr>
            <w:tcW w:w="1455" w:type="dxa"/>
          </w:tcPr>
          <w:p w14:paraId="355D587D" w14:textId="77777777" w:rsidR="0073549A" w:rsidRPr="00B03FB1" w:rsidRDefault="0073549A" w:rsidP="00B03FB1">
            <w:pPr>
              <w:pStyle w:val="Sangradetextonormal"/>
              <w:spacing w:before="240"/>
              <w:rPr>
                <w:ins w:id="184" w:author="clemente" w:date="2016-05-15T23:26:00Z"/>
                <w:b/>
              </w:rPr>
            </w:pPr>
            <w:ins w:id="185" w:author="clemente" w:date="2016-05-15T23:26:00Z">
              <w:r w:rsidRPr="00B03FB1">
                <w:rPr>
                  <w:b/>
                </w:rPr>
                <w:t>ATRIBUTO</w:t>
              </w:r>
            </w:ins>
          </w:p>
        </w:tc>
        <w:tc>
          <w:tcPr>
            <w:tcW w:w="1649" w:type="dxa"/>
          </w:tcPr>
          <w:p w14:paraId="59187D70" w14:textId="77777777" w:rsidR="0073549A" w:rsidRPr="00B03FB1" w:rsidRDefault="0073549A" w:rsidP="00B03FB1">
            <w:pPr>
              <w:pStyle w:val="Sangradetextonormal"/>
              <w:spacing w:before="240"/>
              <w:rPr>
                <w:ins w:id="186" w:author="clemente" w:date="2016-05-15T23:26:00Z"/>
                <w:b/>
              </w:rPr>
            </w:pPr>
            <w:ins w:id="187" w:author="clemente" w:date="2016-05-15T23:26:00Z">
              <w:r w:rsidRPr="00B03FB1">
                <w:rPr>
                  <w:b/>
                </w:rPr>
                <w:t>DESCRIPCIÓN</w:t>
              </w:r>
            </w:ins>
          </w:p>
        </w:tc>
        <w:tc>
          <w:tcPr>
            <w:tcW w:w="1330" w:type="dxa"/>
          </w:tcPr>
          <w:p w14:paraId="1B911D36" w14:textId="77777777" w:rsidR="0073549A" w:rsidRPr="00B03FB1" w:rsidRDefault="0073549A" w:rsidP="00B03FB1">
            <w:pPr>
              <w:pStyle w:val="Sangradetextonormal"/>
              <w:spacing w:before="240"/>
              <w:rPr>
                <w:ins w:id="188" w:author="clemente" w:date="2016-05-15T23:26:00Z"/>
                <w:b/>
              </w:rPr>
            </w:pPr>
            <w:ins w:id="189" w:author="clemente" w:date="2016-05-15T23:26:00Z">
              <w:r w:rsidRPr="00B03FB1">
                <w:rPr>
                  <w:b/>
                </w:rPr>
                <w:t>TIPO</w:t>
              </w:r>
            </w:ins>
          </w:p>
        </w:tc>
        <w:tc>
          <w:tcPr>
            <w:tcW w:w="1285" w:type="dxa"/>
          </w:tcPr>
          <w:p w14:paraId="291A6D32" w14:textId="77777777" w:rsidR="0073549A" w:rsidRPr="00B03FB1" w:rsidRDefault="0073549A" w:rsidP="00B03FB1">
            <w:pPr>
              <w:pStyle w:val="Sangradetextonormal"/>
              <w:spacing w:before="240"/>
              <w:rPr>
                <w:ins w:id="190" w:author="clemente" w:date="2016-05-15T23:26:00Z"/>
                <w:b/>
              </w:rPr>
            </w:pPr>
            <w:ins w:id="191" w:author="clemente" w:date="2016-05-15T23:26:00Z">
              <w:r w:rsidRPr="00B03FB1">
                <w:rPr>
                  <w:b/>
                </w:rPr>
                <w:t>PK</w:t>
              </w:r>
            </w:ins>
          </w:p>
        </w:tc>
        <w:tc>
          <w:tcPr>
            <w:tcW w:w="1340" w:type="dxa"/>
          </w:tcPr>
          <w:p w14:paraId="75DBE310" w14:textId="77777777" w:rsidR="0073549A" w:rsidRPr="00B03FB1" w:rsidRDefault="0073549A" w:rsidP="00B03FB1">
            <w:pPr>
              <w:pStyle w:val="Sangradetextonormal"/>
              <w:spacing w:before="240"/>
              <w:rPr>
                <w:ins w:id="192" w:author="clemente" w:date="2016-05-15T23:26:00Z"/>
                <w:b/>
              </w:rPr>
            </w:pPr>
            <w:ins w:id="193" w:author="clemente" w:date="2016-05-15T23:26:00Z">
              <w:r w:rsidRPr="00B03FB1">
                <w:rPr>
                  <w:b/>
                </w:rPr>
                <w:t>NULL</w:t>
              </w:r>
            </w:ins>
          </w:p>
        </w:tc>
        <w:tc>
          <w:tcPr>
            <w:tcW w:w="1282" w:type="dxa"/>
          </w:tcPr>
          <w:p w14:paraId="0FA2DD18" w14:textId="77777777" w:rsidR="0073549A" w:rsidRPr="00B03FB1" w:rsidRDefault="0073549A" w:rsidP="00B03FB1">
            <w:pPr>
              <w:pStyle w:val="Sangradetextonormal"/>
              <w:spacing w:before="240"/>
              <w:rPr>
                <w:ins w:id="194" w:author="clemente" w:date="2016-05-15T23:26:00Z"/>
                <w:b/>
              </w:rPr>
            </w:pPr>
            <w:ins w:id="195" w:author="clemente" w:date="2016-05-15T23:26:00Z">
              <w:r w:rsidRPr="00B03FB1">
                <w:rPr>
                  <w:b/>
                </w:rPr>
                <w:t>FK</w:t>
              </w:r>
            </w:ins>
          </w:p>
        </w:tc>
      </w:tr>
      <w:tr w:rsidR="0073549A" w14:paraId="17C6F972" w14:textId="77777777" w:rsidTr="00B03FB1">
        <w:trPr>
          <w:trHeight w:val="684"/>
          <w:jc w:val="center"/>
          <w:ins w:id="196" w:author="clemente" w:date="2016-05-15T23:26:00Z"/>
        </w:trPr>
        <w:tc>
          <w:tcPr>
            <w:tcW w:w="1455" w:type="dxa"/>
          </w:tcPr>
          <w:p w14:paraId="422272E8" w14:textId="77777777" w:rsidR="0073549A" w:rsidRDefault="0073549A" w:rsidP="00B03FB1">
            <w:pPr>
              <w:pStyle w:val="Sangradetextonormal"/>
              <w:spacing w:before="240"/>
              <w:rPr>
                <w:ins w:id="197" w:author="clemente" w:date="2016-05-15T23:26:00Z"/>
              </w:rPr>
            </w:pPr>
            <w:ins w:id="198" w:author="clemente" w:date="2016-05-15T23:26:00Z">
              <w:r>
                <w:t>NOMBRE</w:t>
              </w:r>
            </w:ins>
          </w:p>
        </w:tc>
        <w:tc>
          <w:tcPr>
            <w:tcW w:w="1649" w:type="dxa"/>
          </w:tcPr>
          <w:p w14:paraId="3E9EFD08" w14:textId="77777777" w:rsidR="0073549A" w:rsidRDefault="0073549A" w:rsidP="00B03FB1">
            <w:pPr>
              <w:pStyle w:val="Sangradetextonormal"/>
              <w:spacing w:before="240"/>
              <w:rPr>
                <w:ins w:id="199" w:author="clemente" w:date="2016-05-15T23:26:00Z"/>
              </w:rPr>
            </w:pPr>
            <w:ins w:id="200" w:author="clemente" w:date="2016-05-15T23:26:00Z">
              <w:r>
                <w:t>Nombre de la especialidad</w:t>
              </w:r>
            </w:ins>
          </w:p>
        </w:tc>
        <w:tc>
          <w:tcPr>
            <w:tcW w:w="1330" w:type="dxa"/>
          </w:tcPr>
          <w:p w14:paraId="745DF212" w14:textId="77777777" w:rsidR="0073549A" w:rsidRDefault="0073549A" w:rsidP="00B03FB1">
            <w:pPr>
              <w:pStyle w:val="Sangradetextonormal"/>
              <w:spacing w:before="240"/>
              <w:rPr>
                <w:ins w:id="201" w:author="clemente" w:date="2016-05-15T23:26:00Z"/>
              </w:rPr>
            </w:pPr>
            <w:ins w:id="202" w:author="clemente" w:date="2016-05-15T23:26:00Z">
              <w:r>
                <w:t>Varchar2(50)</w:t>
              </w:r>
            </w:ins>
          </w:p>
        </w:tc>
        <w:tc>
          <w:tcPr>
            <w:tcW w:w="1285" w:type="dxa"/>
          </w:tcPr>
          <w:p w14:paraId="531C9865" w14:textId="77777777" w:rsidR="0073549A" w:rsidRDefault="0073549A" w:rsidP="00B03FB1">
            <w:pPr>
              <w:pStyle w:val="Sangradetextonormal"/>
              <w:spacing w:before="240"/>
              <w:rPr>
                <w:ins w:id="203" w:author="clemente" w:date="2016-05-15T23:26:00Z"/>
              </w:rPr>
            </w:pPr>
          </w:p>
        </w:tc>
        <w:tc>
          <w:tcPr>
            <w:tcW w:w="1340" w:type="dxa"/>
          </w:tcPr>
          <w:p w14:paraId="0B0F3E46" w14:textId="77777777" w:rsidR="0073549A" w:rsidRDefault="0073549A" w:rsidP="00B03FB1">
            <w:pPr>
              <w:pStyle w:val="Sangradetextonormal"/>
              <w:spacing w:before="240"/>
              <w:rPr>
                <w:ins w:id="204" w:author="clemente" w:date="2016-05-15T23:26:00Z"/>
              </w:rPr>
            </w:pPr>
            <w:ins w:id="205" w:author="clemente" w:date="2016-05-15T23:26:00Z">
              <w:r>
                <w:t>NOT NULL</w:t>
              </w:r>
            </w:ins>
          </w:p>
        </w:tc>
        <w:tc>
          <w:tcPr>
            <w:tcW w:w="1282" w:type="dxa"/>
          </w:tcPr>
          <w:p w14:paraId="62D4C644" w14:textId="77777777" w:rsidR="0073549A" w:rsidRDefault="0073549A" w:rsidP="00B03FB1">
            <w:pPr>
              <w:pStyle w:val="Sangradetextonormal"/>
              <w:spacing w:before="240"/>
              <w:rPr>
                <w:ins w:id="206" w:author="clemente" w:date="2016-05-15T23:26:00Z"/>
              </w:rPr>
            </w:pPr>
          </w:p>
        </w:tc>
      </w:tr>
      <w:tr w:rsidR="0073549A" w14:paraId="413190E3" w14:textId="77777777" w:rsidTr="00B03FB1">
        <w:trPr>
          <w:trHeight w:val="638"/>
          <w:jc w:val="center"/>
          <w:ins w:id="207" w:author="clemente" w:date="2016-05-15T23:26:00Z"/>
        </w:trPr>
        <w:tc>
          <w:tcPr>
            <w:tcW w:w="1455" w:type="dxa"/>
          </w:tcPr>
          <w:p w14:paraId="475C3C9E" w14:textId="3EF915E7" w:rsidR="0073549A" w:rsidRDefault="0073549A" w:rsidP="00B03FB1">
            <w:pPr>
              <w:pStyle w:val="Sangradetextonormal"/>
              <w:spacing w:before="240"/>
              <w:rPr>
                <w:ins w:id="208" w:author="clemente" w:date="2016-05-15T23:26:00Z"/>
              </w:rPr>
            </w:pPr>
            <w:ins w:id="209" w:author="clemente" w:date="2016-05-15T23:26:00Z">
              <w:r>
                <w:t>PATERNO</w:t>
              </w:r>
            </w:ins>
          </w:p>
        </w:tc>
        <w:tc>
          <w:tcPr>
            <w:tcW w:w="1649" w:type="dxa"/>
          </w:tcPr>
          <w:p w14:paraId="388E47B3" w14:textId="05A398FE" w:rsidR="0073549A" w:rsidRDefault="0073549A" w:rsidP="00B03FB1">
            <w:pPr>
              <w:pStyle w:val="Sangradetextonormal"/>
              <w:spacing w:before="240"/>
              <w:rPr>
                <w:ins w:id="210" w:author="clemente" w:date="2016-05-15T23:26:00Z"/>
              </w:rPr>
            </w:pPr>
            <w:ins w:id="211" w:author="clemente" w:date="2016-05-15T23:26:00Z">
              <w:r>
                <w:t>Apellido paterno del m</w:t>
              </w:r>
            </w:ins>
            <w:ins w:id="212" w:author="clemente" w:date="2016-05-15T23:27:00Z">
              <w:r>
                <w:t>édico.</w:t>
              </w:r>
            </w:ins>
          </w:p>
        </w:tc>
        <w:tc>
          <w:tcPr>
            <w:tcW w:w="1330" w:type="dxa"/>
          </w:tcPr>
          <w:p w14:paraId="456170C0" w14:textId="15011A04" w:rsidR="0073549A" w:rsidRDefault="0073549A" w:rsidP="00B03FB1">
            <w:pPr>
              <w:pStyle w:val="Sangradetextonormal"/>
              <w:spacing w:before="240"/>
              <w:rPr>
                <w:ins w:id="213" w:author="clemente" w:date="2016-05-15T23:26:00Z"/>
              </w:rPr>
            </w:pPr>
            <w:ins w:id="214" w:author="clemente" w:date="2016-05-15T23:27:00Z">
              <w:r>
                <w:t>Varchar2(50)</w:t>
              </w:r>
            </w:ins>
          </w:p>
        </w:tc>
        <w:tc>
          <w:tcPr>
            <w:tcW w:w="1285" w:type="dxa"/>
          </w:tcPr>
          <w:p w14:paraId="462F3D9B" w14:textId="1D791555" w:rsidR="0073549A" w:rsidRDefault="0073549A" w:rsidP="00B03FB1">
            <w:pPr>
              <w:pStyle w:val="Sangradetextonormal"/>
              <w:spacing w:before="240"/>
              <w:rPr>
                <w:ins w:id="215" w:author="clemente" w:date="2016-05-15T23:26:00Z"/>
              </w:rPr>
            </w:pPr>
          </w:p>
        </w:tc>
        <w:tc>
          <w:tcPr>
            <w:tcW w:w="1340" w:type="dxa"/>
          </w:tcPr>
          <w:p w14:paraId="1D5B4491" w14:textId="77777777" w:rsidR="0073549A" w:rsidRDefault="0073549A" w:rsidP="00B03FB1">
            <w:pPr>
              <w:pStyle w:val="Sangradetextonormal"/>
              <w:spacing w:before="240"/>
              <w:rPr>
                <w:ins w:id="216" w:author="clemente" w:date="2016-05-15T23:26:00Z"/>
              </w:rPr>
            </w:pPr>
            <w:ins w:id="217" w:author="clemente" w:date="2016-05-15T23:26:00Z">
              <w:r>
                <w:t>NOT NULL</w:t>
              </w:r>
            </w:ins>
          </w:p>
        </w:tc>
        <w:tc>
          <w:tcPr>
            <w:tcW w:w="1282" w:type="dxa"/>
          </w:tcPr>
          <w:p w14:paraId="51623FAC" w14:textId="77777777" w:rsidR="0073549A" w:rsidRDefault="0073549A" w:rsidP="00B03FB1">
            <w:pPr>
              <w:pStyle w:val="Sangradetextonormal"/>
              <w:spacing w:before="240"/>
              <w:rPr>
                <w:ins w:id="218" w:author="clemente" w:date="2016-05-15T23:26:00Z"/>
              </w:rPr>
            </w:pPr>
          </w:p>
        </w:tc>
      </w:tr>
      <w:tr w:rsidR="0073549A" w14:paraId="10D1E9EA" w14:textId="77777777" w:rsidTr="00B03FB1">
        <w:trPr>
          <w:trHeight w:val="638"/>
          <w:jc w:val="center"/>
          <w:ins w:id="219" w:author="clemente" w:date="2016-05-15T23:26:00Z"/>
        </w:trPr>
        <w:tc>
          <w:tcPr>
            <w:tcW w:w="1455" w:type="dxa"/>
          </w:tcPr>
          <w:p w14:paraId="011BD34D" w14:textId="49341EEB" w:rsidR="0073549A" w:rsidRDefault="0073549A" w:rsidP="00B03FB1">
            <w:pPr>
              <w:pStyle w:val="Sangradetextonormal"/>
              <w:spacing w:before="240"/>
              <w:rPr>
                <w:ins w:id="220" w:author="clemente" w:date="2016-05-15T23:26:00Z"/>
              </w:rPr>
            </w:pPr>
            <w:ins w:id="221" w:author="clemente" w:date="2016-05-15T23:27:00Z">
              <w:r>
                <w:lastRenderedPageBreak/>
                <w:t>MATERNO</w:t>
              </w:r>
            </w:ins>
          </w:p>
        </w:tc>
        <w:tc>
          <w:tcPr>
            <w:tcW w:w="1649" w:type="dxa"/>
          </w:tcPr>
          <w:p w14:paraId="2385DD08" w14:textId="72343A88" w:rsidR="0073549A" w:rsidRDefault="0073549A" w:rsidP="00B03FB1">
            <w:pPr>
              <w:pStyle w:val="Sangradetextonormal"/>
              <w:spacing w:before="240"/>
              <w:rPr>
                <w:ins w:id="222" w:author="clemente" w:date="2016-05-15T23:26:00Z"/>
              </w:rPr>
            </w:pPr>
            <w:ins w:id="223" w:author="clemente" w:date="2016-05-15T23:27:00Z">
              <w:r>
                <w:t>Apellido materno del médico.</w:t>
              </w:r>
            </w:ins>
          </w:p>
        </w:tc>
        <w:tc>
          <w:tcPr>
            <w:tcW w:w="1330" w:type="dxa"/>
          </w:tcPr>
          <w:p w14:paraId="617D4E40" w14:textId="58B65F3A" w:rsidR="0073549A" w:rsidRDefault="0073549A" w:rsidP="00B03FB1">
            <w:pPr>
              <w:pStyle w:val="Sangradetextonormal"/>
              <w:spacing w:before="240"/>
              <w:rPr>
                <w:ins w:id="224" w:author="clemente" w:date="2016-05-15T23:26:00Z"/>
              </w:rPr>
            </w:pPr>
            <w:ins w:id="225" w:author="clemente" w:date="2016-05-15T23:27:00Z">
              <w:r>
                <w:t>Varchar2(50)</w:t>
              </w:r>
            </w:ins>
          </w:p>
        </w:tc>
        <w:tc>
          <w:tcPr>
            <w:tcW w:w="1285" w:type="dxa"/>
          </w:tcPr>
          <w:p w14:paraId="1F2FEA7F" w14:textId="77777777" w:rsidR="0073549A" w:rsidRDefault="0073549A" w:rsidP="00B03FB1">
            <w:pPr>
              <w:pStyle w:val="Sangradetextonormal"/>
              <w:spacing w:before="240"/>
              <w:rPr>
                <w:ins w:id="226" w:author="clemente" w:date="2016-05-15T23:26:00Z"/>
              </w:rPr>
            </w:pPr>
          </w:p>
        </w:tc>
        <w:tc>
          <w:tcPr>
            <w:tcW w:w="1340" w:type="dxa"/>
          </w:tcPr>
          <w:p w14:paraId="0C43C1E3" w14:textId="67701C98" w:rsidR="0073549A" w:rsidRDefault="0073549A" w:rsidP="00B03FB1">
            <w:pPr>
              <w:pStyle w:val="Sangradetextonormal"/>
              <w:spacing w:before="240"/>
              <w:rPr>
                <w:ins w:id="227" w:author="clemente" w:date="2016-05-15T23:26:00Z"/>
              </w:rPr>
            </w:pPr>
            <w:ins w:id="228" w:author="clemente" w:date="2016-05-15T23:27:00Z">
              <w:r>
                <w:t>NOT NULL</w:t>
              </w:r>
            </w:ins>
          </w:p>
        </w:tc>
        <w:tc>
          <w:tcPr>
            <w:tcW w:w="1282" w:type="dxa"/>
          </w:tcPr>
          <w:p w14:paraId="1E71DA56" w14:textId="77777777" w:rsidR="0073549A" w:rsidRDefault="0073549A" w:rsidP="00B03FB1">
            <w:pPr>
              <w:pStyle w:val="Sangradetextonormal"/>
              <w:spacing w:before="240"/>
              <w:rPr>
                <w:ins w:id="229" w:author="clemente" w:date="2016-05-15T23:26:00Z"/>
              </w:rPr>
            </w:pPr>
          </w:p>
        </w:tc>
      </w:tr>
      <w:tr w:rsidR="0073549A" w14:paraId="582E52E8" w14:textId="77777777" w:rsidTr="00B03FB1">
        <w:trPr>
          <w:trHeight w:val="638"/>
          <w:jc w:val="center"/>
          <w:ins w:id="230" w:author="clemente" w:date="2016-05-15T23:27:00Z"/>
        </w:trPr>
        <w:tc>
          <w:tcPr>
            <w:tcW w:w="1455" w:type="dxa"/>
          </w:tcPr>
          <w:p w14:paraId="27EC9D86" w14:textId="042F80DA" w:rsidR="0073549A" w:rsidRDefault="0073549A" w:rsidP="00B03FB1">
            <w:pPr>
              <w:pStyle w:val="Sangradetextonormal"/>
              <w:spacing w:before="240"/>
              <w:rPr>
                <w:ins w:id="231" w:author="clemente" w:date="2016-05-15T23:27:00Z"/>
              </w:rPr>
            </w:pPr>
            <w:ins w:id="232" w:author="clemente" w:date="2016-05-15T23:28:00Z">
              <w:r>
                <w:t>IDMEDICO</w:t>
              </w:r>
            </w:ins>
          </w:p>
        </w:tc>
        <w:tc>
          <w:tcPr>
            <w:tcW w:w="1649" w:type="dxa"/>
          </w:tcPr>
          <w:p w14:paraId="3B63EC48" w14:textId="7A5EDF1E" w:rsidR="0073549A" w:rsidRDefault="0073549A" w:rsidP="00B03FB1">
            <w:pPr>
              <w:pStyle w:val="Sangradetextonormal"/>
              <w:spacing w:before="240"/>
              <w:rPr>
                <w:ins w:id="233" w:author="clemente" w:date="2016-05-15T23:27:00Z"/>
              </w:rPr>
            </w:pPr>
            <w:ins w:id="234" w:author="clemente" w:date="2016-05-15T23:28:00Z">
              <w:r>
                <w:t>Identificador único para cada médico</w:t>
              </w:r>
            </w:ins>
          </w:p>
        </w:tc>
        <w:tc>
          <w:tcPr>
            <w:tcW w:w="1330" w:type="dxa"/>
          </w:tcPr>
          <w:p w14:paraId="036C4E64" w14:textId="24A268C7" w:rsidR="0073549A" w:rsidRDefault="0073549A" w:rsidP="00B03FB1">
            <w:pPr>
              <w:pStyle w:val="Sangradetextonormal"/>
              <w:spacing w:before="240"/>
              <w:rPr>
                <w:ins w:id="235" w:author="clemente" w:date="2016-05-15T23:27:00Z"/>
              </w:rPr>
            </w:pPr>
            <w:ins w:id="236" w:author="clemente" w:date="2016-05-15T23:28:00Z">
              <w:r>
                <w:t>NUMBER</w:t>
              </w:r>
            </w:ins>
          </w:p>
        </w:tc>
        <w:tc>
          <w:tcPr>
            <w:tcW w:w="1285" w:type="dxa"/>
          </w:tcPr>
          <w:p w14:paraId="6D0809B3" w14:textId="0DEAF61E" w:rsidR="0073549A" w:rsidRDefault="0073549A" w:rsidP="00B03FB1">
            <w:pPr>
              <w:pStyle w:val="Sangradetextonormal"/>
              <w:spacing w:before="240"/>
              <w:rPr>
                <w:ins w:id="237" w:author="clemente" w:date="2016-05-15T23:27:00Z"/>
              </w:rPr>
            </w:pPr>
            <w:ins w:id="238" w:author="clemente" w:date="2016-05-15T23:28:00Z">
              <w:r>
                <w:t>YES</w:t>
              </w:r>
            </w:ins>
          </w:p>
        </w:tc>
        <w:tc>
          <w:tcPr>
            <w:tcW w:w="1340" w:type="dxa"/>
          </w:tcPr>
          <w:p w14:paraId="6868FAC8" w14:textId="059A5CE8" w:rsidR="0073549A" w:rsidRDefault="0073549A" w:rsidP="00B03FB1">
            <w:pPr>
              <w:pStyle w:val="Sangradetextonormal"/>
              <w:spacing w:before="240"/>
              <w:rPr>
                <w:ins w:id="239" w:author="clemente" w:date="2016-05-15T23:27:00Z"/>
              </w:rPr>
            </w:pPr>
            <w:ins w:id="240" w:author="clemente" w:date="2016-05-15T23:28:00Z">
              <w:r>
                <w:t>NOT NULL</w:t>
              </w:r>
            </w:ins>
          </w:p>
        </w:tc>
        <w:tc>
          <w:tcPr>
            <w:tcW w:w="1282" w:type="dxa"/>
          </w:tcPr>
          <w:p w14:paraId="1E69B415" w14:textId="77777777" w:rsidR="0073549A" w:rsidRDefault="0073549A" w:rsidP="00B03FB1">
            <w:pPr>
              <w:pStyle w:val="Sangradetextonormal"/>
              <w:spacing w:before="240"/>
              <w:rPr>
                <w:ins w:id="241" w:author="clemente" w:date="2016-05-15T23:27:00Z"/>
              </w:rPr>
            </w:pPr>
          </w:p>
        </w:tc>
      </w:tr>
    </w:tbl>
    <w:p w14:paraId="7ED0BCAB" w14:textId="77777777" w:rsidR="0073549A" w:rsidRDefault="0073549A" w:rsidP="003E6436">
      <w:pPr>
        <w:pStyle w:val="Sangradetextonormal"/>
        <w:rPr>
          <w:ins w:id="242" w:author="clemente" w:date="2016-05-15T23:26:00Z"/>
        </w:rPr>
        <w:pPrChange w:id="243" w:author="clemente" w:date="2016-05-15T23:17:00Z">
          <w:pPr>
            <w:pStyle w:val="Ttulo2"/>
          </w:pPr>
        </w:pPrChange>
      </w:pPr>
    </w:p>
    <w:p w14:paraId="28E2F970" w14:textId="77777777" w:rsidR="0073549A" w:rsidRDefault="0073549A" w:rsidP="003E6436">
      <w:pPr>
        <w:pStyle w:val="Sangradetextonormal"/>
        <w:rPr>
          <w:ins w:id="244" w:author="clemente" w:date="2016-05-15T23:26:00Z"/>
        </w:rPr>
        <w:pPrChange w:id="245" w:author="clemente" w:date="2016-05-15T23:17:00Z">
          <w:pPr>
            <w:pStyle w:val="Ttulo2"/>
          </w:pPr>
        </w:pPrChange>
      </w:pPr>
    </w:p>
    <w:p w14:paraId="26880758" w14:textId="77777777" w:rsidR="0073549A" w:rsidRDefault="0073549A" w:rsidP="003E6436">
      <w:pPr>
        <w:pStyle w:val="Sangradetextonormal"/>
        <w:rPr>
          <w:ins w:id="246" w:author="clemente" w:date="2016-05-15T23:26:00Z"/>
        </w:rPr>
        <w:pPrChange w:id="247" w:author="clemente" w:date="2016-05-15T23:17:00Z">
          <w:pPr>
            <w:pStyle w:val="Ttulo2"/>
          </w:pPr>
        </w:pPrChange>
      </w:pPr>
    </w:p>
    <w:p w14:paraId="4B8E83A6" w14:textId="77777777" w:rsidR="0073549A" w:rsidRPr="003E6436" w:rsidRDefault="0073549A" w:rsidP="003E6436">
      <w:pPr>
        <w:pStyle w:val="Sangradetextonormal"/>
        <w:rPr>
          <w:rPrChange w:id="248" w:author="clemente" w:date="2016-05-15T23:12:00Z">
            <w:rPr/>
          </w:rPrChange>
        </w:rPr>
        <w:pPrChange w:id="249" w:author="clemente" w:date="2016-05-15T23:17:00Z">
          <w:pPr>
            <w:pStyle w:val="Ttulo2"/>
          </w:pPr>
        </w:pPrChange>
      </w:pPr>
    </w:p>
    <w:p w14:paraId="741EA567" w14:textId="27A41EF3" w:rsidR="003C6D0F" w:rsidRDefault="003C6D0F">
      <w:pPr>
        <w:pStyle w:val="Ttulo2"/>
        <w:rPr>
          <w:ins w:id="250" w:author="clemente" w:date="2016-05-10T19:20:00Z"/>
        </w:rPr>
      </w:pPr>
      <w:bookmarkStart w:id="251" w:name="_Toc434909695"/>
      <w:r>
        <w:t>Script de creación de tablas, llaves primarias y fo</w:t>
      </w:r>
      <w:del w:id="252" w:author="clemente" w:date="2016-05-15T23:12:00Z">
        <w:r w:rsidDel="003E6436">
          <w:delText>p</w:delText>
        </w:r>
      </w:del>
      <w:r>
        <w:t>r</w:t>
      </w:r>
      <w:del w:id="253" w:author="clemente" w:date="2016-05-15T23:12:00Z">
        <w:r w:rsidDel="003E6436">
          <w:delText>a</w:delText>
        </w:r>
      </w:del>
      <w:ins w:id="254" w:author="clemente" w:date="2016-05-15T23:12:00Z">
        <w:r w:rsidR="003E6436">
          <w:t>á</w:t>
        </w:r>
      </w:ins>
      <w:r>
        <w:t>neas.</w:t>
      </w:r>
      <w:bookmarkEnd w:id="251"/>
    </w:p>
    <w:p w14:paraId="50B5C422" w14:textId="77777777" w:rsidR="005A61E9" w:rsidRDefault="005A61E9" w:rsidP="003E6436">
      <w:pPr>
        <w:pStyle w:val="Sangradetextonormal"/>
        <w:rPr>
          <w:ins w:id="255" w:author="clemente" w:date="2016-05-10T19:20:00Z"/>
        </w:rPr>
        <w:pPrChange w:id="256" w:author="clemente" w:date="2016-05-15T23:17:00Z">
          <w:pPr>
            <w:pStyle w:val="Ttulo2"/>
          </w:pPr>
        </w:pPrChange>
      </w:pPr>
    </w:p>
    <w:p w14:paraId="602A4EFF" w14:textId="16D6C79A" w:rsidR="005A61E9" w:rsidRDefault="005A61E9" w:rsidP="003E6436">
      <w:pPr>
        <w:pStyle w:val="Sangradetextonormal"/>
        <w:rPr>
          <w:ins w:id="257" w:author="clemente" w:date="2016-05-10T19:21:00Z"/>
        </w:rPr>
        <w:pPrChange w:id="258" w:author="clemente" w:date="2016-05-15T23:17:00Z">
          <w:pPr>
            <w:pStyle w:val="Sangradetextonormal"/>
          </w:pPr>
        </w:pPrChange>
      </w:pPr>
      <w:ins w:id="259" w:author="clemente" w:date="2016-05-10T19:21:00Z">
        <w:r>
          <w:t>CREATE TABLE ESPECIALIDAD</w:t>
        </w:r>
      </w:ins>
      <w:ins w:id="260" w:author="clemente" w:date="2016-05-10T19:29:00Z">
        <w:r>
          <w:t xml:space="preserve"> </w:t>
        </w:r>
      </w:ins>
      <w:ins w:id="261" w:author="clemente" w:date="2016-05-10T19:21:00Z">
        <w:r>
          <w:t>(</w:t>
        </w:r>
      </w:ins>
    </w:p>
    <w:p w14:paraId="52258379" w14:textId="77777777" w:rsidR="005A61E9" w:rsidRDefault="005A61E9" w:rsidP="003E6436">
      <w:pPr>
        <w:pStyle w:val="Sangradetextonormal"/>
        <w:rPr>
          <w:ins w:id="262" w:author="clemente" w:date="2016-05-10T19:21:00Z"/>
        </w:rPr>
        <w:pPrChange w:id="263" w:author="clemente" w:date="2016-05-15T23:17:00Z">
          <w:pPr>
            <w:pStyle w:val="Sangradetextonormal"/>
          </w:pPr>
        </w:pPrChange>
      </w:pPr>
      <w:ins w:id="264" w:author="clemente" w:date="2016-05-10T19:21:00Z">
        <w:r>
          <w:t xml:space="preserve">  NOMBRE </w:t>
        </w:r>
        <w:proofErr w:type="gramStart"/>
        <w:r>
          <w:t>VARCHAR2(</w:t>
        </w:r>
        <w:proofErr w:type="gramEnd"/>
        <w:r>
          <w:t>50),</w:t>
        </w:r>
      </w:ins>
    </w:p>
    <w:p w14:paraId="043195F2" w14:textId="77777777" w:rsidR="005A61E9" w:rsidRPr="003E6436" w:rsidRDefault="005A61E9" w:rsidP="003E6436">
      <w:pPr>
        <w:pStyle w:val="Sangradetextonormal"/>
        <w:rPr>
          <w:ins w:id="265" w:author="clemente" w:date="2016-05-10T19:21:00Z"/>
          <w:rPrChange w:id="266" w:author="clemente" w:date="2016-05-15T23:12:00Z">
            <w:rPr>
              <w:ins w:id="267" w:author="clemente" w:date="2016-05-10T19:21:00Z"/>
            </w:rPr>
          </w:rPrChange>
        </w:rPr>
        <w:pPrChange w:id="268" w:author="clemente" w:date="2016-05-15T23:17:00Z">
          <w:pPr>
            <w:pStyle w:val="Sangradetextonormal"/>
          </w:pPr>
        </w:pPrChange>
      </w:pPr>
      <w:ins w:id="269" w:author="clemente" w:date="2016-05-10T19:21:00Z">
        <w:r>
          <w:t xml:space="preserve">  </w:t>
        </w:r>
        <w:r w:rsidRPr="003E6436">
          <w:rPr>
            <w:rPrChange w:id="270" w:author="clemente" w:date="2016-05-15T23:12:00Z">
              <w:rPr/>
            </w:rPrChange>
          </w:rPr>
          <w:t>IDESPECIALIDAD NUMBER NOT NULL,</w:t>
        </w:r>
      </w:ins>
    </w:p>
    <w:p w14:paraId="7D522859" w14:textId="77777777" w:rsidR="005A61E9" w:rsidRPr="003E6436" w:rsidRDefault="005A61E9" w:rsidP="003E6436">
      <w:pPr>
        <w:pStyle w:val="Sangradetextonormal"/>
        <w:rPr>
          <w:ins w:id="271" w:author="clemente" w:date="2016-05-10T19:21:00Z"/>
          <w:rPrChange w:id="272" w:author="clemente" w:date="2016-05-15T23:12:00Z">
            <w:rPr>
              <w:ins w:id="273" w:author="clemente" w:date="2016-05-10T19:21:00Z"/>
            </w:rPr>
          </w:rPrChange>
        </w:rPr>
        <w:pPrChange w:id="274" w:author="clemente" w:date="2016-05-15T23:17:00Z">
          <w:pPr>
            <w:pStyle w:val="Sangradetextonormal"/>
          </w:pPr>
        </w:pPrChange>
      </w:pPr>
      <w:ins w:id="275" w:author="clemente" w:date="2016-05-10T19:21:00Z">
        <w:r w:rsidRPr="003E6436">
          <w:rPr>
            <w:rPrChange w:id="276" w:author="clemente" w:date="2016-05-15T23:12:00Z">
              <w:rPr/>
            </w:rPrChange>
          </w:rPr>
          <w:t xml:space="preserve">  PRIMARY KEY (IDESPECIALIDAD)</w:t>
        </w:r>
      </w:ins>
    </w:p>
    <w:p w14:paraId="66631DCF" w14:textId="53E2CA74" w:rsidR="005A61E9" w:rsidRDefault="005A61E9" w:rsidP="003E6436">
      <w:pPr>
        <w:pStyle w:val="Sangradetextonormal"/>
        <w:rPr>
          <w:ins w:id="277" w:author="clemente" w:date="2016-05-10T19:21:00Z"/>
        </w:rPr>
        <w:pPrChange w:id="278" w:author="clemente" w:date="2016-05-15T23:17:00Z">
          <w:pPr>
            <w:pStyle w:val="Ttulo2"/>
          </w:pPr>
        </w:pPrChange>
      </w:pPr>
      <w:ins w:id="279" w:author="clemente" w:date="2016-05-10T19:21:00Z">
        <w:r>
          <w:t>);</w:t>
        </w:r>
      </w:ins>
    </w:p>
    <w:p w14:paraId="3268EBC7" w14:textId="08EA1290" w:rsidR="005A61E9" w:rsidRPr="003E6436" w:rsidRDefault="005A61E9" w:rsidP="003E6436">
      <w:pPr>
        <w:pStyle w:val="Sangradetextonormal"/>
        <w:rPr>
          <w:ins w:id="280" w:author="clemente" w:date="2016-05-10T19:29:00Z"/>
          <w:rPrChange w:id="281" w:author="clemente" w:date="2016-05-15T23:12:00Z">
            <w:rPr>
              <w:ins w:id="282" w:author="clemente" w:date="2016-05-10T19:29:00Z"/>
            </w:rPr>
          </w:rPrChange>
        </w:rPr>
        <w:pPrChange w:id="283" w:author="clemente" w:date="2016-05-15T23:17:00Z">
          <w:pPr>
            <w:pStyle w:val="Sangradetextonormal"/>
          </w:pPr>
        </w:pPrChange>
      </w:pPr>
      <w:ins w:id="284" w:author="clemente" w:date="2016-05-10T19:29:00Z">
        <w:r w:rsidRPr="003E6436">
          <w:rPr>
            <w:rPrChange w:id="285" w:author="clemente" w:date="2016-05-15T23:12:00Z">
              <w:rPr/>
            </w:rPrChange>
          </w:rPr>
          <w:t>CREATE TABLE MEDICO (</w:t>
        </w:r>
      </w:ins>
    </w:p>
    <w:p w14:paraId="7E29FC11" w14:textId="77777777" w:rsidR="005A61E9" w:rsidRPr="003E6436" w:rsidRDefault="005A61E9" w:rsidP="003E6436">
      <w:pPr>
        <w:pStyle w:val="Sangradetextonormal"/>
        <w:rPr>
          <w:ins w:id="286" w:author="clemente" w:date="2016-05-10T20:18:00Z"/>
          <w:rPrChange w:id="287" w:author="clemente" w:date="2016-05-15T23:12:00Z">
            <w:rPr>
              <w:ins w:id="288" w:author="clemente" w:date="2016-05-10T20:18:00Z"/>
              <w:lang w:val="en-US"/>
            </w:rPr>
          </w:rPrChange>
        </w:rPr>
        <w:pPrChange w:id="289" w:author="clemente" w:date="2016-05-15T23:17:00Z">
          <w:pPr>
            <w:pStyle w:val="Sangradetextonormal"/>
          </w:pPr>
        </w:pPrChange>
      </w:pPr>
      <w:ins w:id="290" w:author="clemente" w:date="2016-05-10T19:29:00Z">
        <w:r w:rsidRPr="003E6436">
          <w:rPr>
            <w:rPrChange w:id="291" w:author="clemente" w:date="2016-05-15T23:12:00Z">
              <w:rPr/>
            </w:rPrChange>
          </w:rPr>
          <w:t xml:space="preserve">NOMBRE </w:t>
        </w:r>
        <w:proofErr w:type="gramStart"/>
        <w:r w:rsidRPr="003E6436">
          <w:rPr>
            <w:rPrChange w:id="292" w:author="clemente" w:date="2016-05-15T23:12:00Z">
              <w:rPr/>
            </w:rPrChange>
          </w:rPr>
          <w:t>VARCHAR2(</w:t>
        </w:r>
        <w:proofErr w:type="gramEnd"/>
        <w:r w:rsidRPr="003E6436">
          <w:rPr>
            <w:rPrChange w:id="293" w:author="clemente" w:date="2016-05-15T23:12:00Z">
              <w:rPr/>
            </w:rPrChange>
          </w:rPr>
          <w:t>50) NOT NULL,</w:t>
        </w:r>
      </w:ins>
    </w:p>
    <w:p w14:paraId="1778F0DD" w14:textId="1140ED43" w:rsidR="00AE18D3" w:rsidRPr="003E6436" w:rsidRDefault="00AE18D3" w:rsidP="003E6436">
      <w:pPr>
        <w:pStyle w:val="Sangradetextonormal"/>
        <w:rPr>
          <w:ins w:id="294" w:author="clemente" w:date="2016-05-10T20:19:00Z"/>
          <w:rPrChange w:id="295" w:author="clemente" w:date="2016-05-15T23:12:00Z">
            <w:rPr>
              <w:ins w:id="296" w:author="clemente" w:date="2016-05-10T20:19:00Z"/>
              <w:lang w:val="en-US"/>
            </w:rPr>
          </w:rPrChange>
        </w:rPr>
        <w:pPrChange w:id="297" w:author="clemente" w:date="2016-05-15T23:17:00Z">
          <w:pPr>
            <w:pStyle w:val="Sangradetextonormal"/>
          </w:pPr>
        </w:pPrChange>
      </w:pPr>
      <w:ins w:id="298" w:author="clemente" w:date="2016-05-10T20:19:00Z">
        <w:r w:rsidRPr="003E6436">
          <w:rPr>
            <w:rPrChange w:id="299" w:author="clemente" w:date="2016-05-15T23:12:00Z">
              <w:rPr>
                <w:lang w:val="en-US"/>
              </w:rPr>
            </w:rPrChange>
          </w:rPr>
          <w:t xml:space="preserve">PATERNO </w:t>
        </w:r>
        <w:proofErr w:type="gramStart"/>
        <w:r w:rsidRPr="003E6436">
          <w:rPr>
            <w:rPrChange w:id="300" w:author="clemente" w:date="2016-05-15T23:12:00Z">
              <w:rPr>
                <w:lang w:val="en-US"/>
              </w:rPr>
            </w:rPrChange>
          </w:rPr>
          <w:t>VARCHAR2(</w:t>
        </w:r>
        <w:proofErr w:type="gramEnd"/>
        <w:r w:rsidRPr="003E6436">
          <w:rPr>
            <w:rPrChange w:id="301" w:author="clemente" w:date="2016-05-15T23:12:00Z">
              <w:rPr>
                <w:lang w:val="en-US"/>
              </w:rPr>
            </w:rPrChange>
          </w:rPr>
          <w:t>50) NOT NULL,</w:t>
        </w:r>
      </w:ins>
    </w:p>
    <w:p w14:paraId="15BD10F9" w14:textId="02DADDCA" w:rsidR="00AE18D3" w:rsidRPr="003E6436" w:rsidRDefault="00AE18D3" w:rsidP="003E6436">
      <w:pPr>
        <w:pStyle w:val="Sangradetextonormal"/>
        <w:rPr>
          <w:ins w:id="302" w:author="clemente" w:date="2016-05-10T19:29:00Z"/>
          <w:rPrChange w:id="303" w:author="clemente" w:date="2016-05-15T23:12:00Z">
            <w:rPr>
              <w:ins w:id="304" w:author="clemente" w:date="2016-05-10T19:29:00Z"/>
            </w:rPr>
          </w:rPrChange>
        </w:rPr>
        <w:pPrChange w:id="305" w:author="clemente" w:date="2016-05-15T23:17:00Z">
          <w:pPr>
            <w:pStyle w:val="Sangradetextonormal"/>
          </w:pPr>
        </w:pPrChange>
      </w:pPr>
      <w:ins w:id="306" w:author="clemente" w:date="2016-05-10T20:19:00Z">
        <w:r w:rsidRPr="003E6436">
          <w:rPr>
            <w:rPrChange w:id="307" w:author="clemente" w:date="2016-05-15T23:12:00Z">
              <w:rPr>
                <w:lang w:val="en-US"/>
              </w:rPr>
            </w:rPrChange>
          </w:rPr>
          <w:t xml:space="preserve">MATERNO </w:t>
        </w:r>
        <w:proofErr w:type="gramStart"/>
        <w:r w:rsidRPr="003E6436">
          <w:rPr>
            <w:rPrChange w:id="308" w:author="clemente" w:date="2016-05-15T23:12:00Z">
              <w:rPr>
                <w:lang w:val="en-US"/>
              </w:rPr>
            </w:rPrChange>
          </w:rPr>
          <w:t>VARCHAR2(</w:t>
        </w:r>
        <w:proofErr w:type="gramEnd"/>
        <w:r w:rsidRPr="003E6436">
          <w:rPr>
            <w:rPrChange w:id="309" w:author="clemente" w:date="2016-05-15T23:12:00Z">
              <w:rPr>
                <w:lang w:val="en-US"/>
              </w:rPr>
            </w:rPrChange>
          </w:rPr>
          <w:t>50) NOT NULL,</w:t>
        </w:r>
      </w:ins>
    </w:p>
    <w:p w14:paraId="2BB82305" w14:textId="77777777" w:rsidR="005A61E9" w:rsidRPr="003E6436" w:rsidRDefault="005A61E9" w:rsidP="003E6436">
      <w:pPr>
        <w:pStyle w:val="Sangradetextonormal"/>
        <w:rPr>
          <w:ins w:id="310" w:author="clemente" w:date="2016-05-10T19:29:00Z"/>
          <w:rPrChange w:id="311" w:author="clemente" w:date="2016-05-15T23:12:00Z">
            <w:rPr>
              <w:ins w:id="312" w:author="clemente" w:date="2016-05-10T19:29:00Z"/>
            </w:rPr>
          </w:rPrChange>
        </w:rPr>
        <w:pPrChange w:id="313" w:author="clemente" w:date="2016-05-15T23:17:00Z">
          <w:pPr>
            <w:pStyle w:val="Sangradetextonormal"/>
          </w:pPr>
        </w:pPrChange>
      </w:pPr>
      <w:ins w:id="314" w:author="clemente" w:date="2016-05-10T19:29:00Z">
        <w:r w:rsidRPr="003E6436">
          <w:rPr>
            <w:rPrChange w:id="315" w:author="clemente" w:date="2016-05-15T23:12:00Z">
              <w:rPr/>
            </w:rPrChange>
          </w:rPr>
          <w:t>IDMEDICO NUMBER NOT NULL,</w:t>
        </w:r>
      </w:ins>
    </w:p>
    <w:p w14:paraId="53CFEA61" w14:textId="325A223E" w:rsidR="005A61E9" w:rsidRPr="005A61E9" w:rsidRDefault="00FE1829" w:rsidP="003E6436">
      <w:pPr>
        <w:pStyle w:val="Sangradetextonormal"/>
        <w:rPr>
          <w:ins w:id="316" w:author="clemente" w:date="2016-05-10T19:29:00Z"/>
          <w:lang w:val="en-US"/>
          <w:rPrChange w:id="317" w:author="clemente" w:date="2016-05-10T19:29:00Z">
            <w:rPr>
              <w:ins w:id="318" w:author="clemente" w:date="2016-05-10T19:29:00Z"/>
            </w:rPr>
          </w:rPrChange>
        </w:rPr>
        <w:pPrChange w:id="319" w:author="clemente" w:date="2016-05-15T23:17:00Z">
          <w:pPr>
            <w:pStyle w:val="Sangradetextonormal"/>
          </w:pPr>
        </w:pPrChange>
      </w:pPr>
      <w:ins w:id="320" w:author="clemente" w:date="2016-05-10T20:51:00Z">
        <w:r>
          <w:rPr>
            <w:lang w:val="en-US"/>
          </w:rPr>
          <w:t>P</w:t>
        </w:r>
      </w:ins>
      <w:ins w:id="321" w:author="clemente" w:date="2016-05-10T19:29:00Z">
        <w:r w:rsidR="005A61E9" w:rsidRPr="005A61E9">
          <w:rPr>
            <w:lang w:val="en-US"/>
            <w:rPrChange w:id="322" w:author="clemente" w:date="2016-05-10T19:29:00Z">
              <w:rPr/>
            </w:rPrChange>
          </w:rPr>
          <w:t>RIMARY KEY (IDMEDICO),</w:t>
        </w:r>
      </w:ins>
    </w:p>
    <w:p w14:paraId="67844226" w14:textId="6AF9B6E3" w:rsidR="005A61E9" w:rsidRPr="003E6436" w:rsidRDefault="005A61E9" w:rsidP="003E6436">
      <w:pPr>
        <w:pStyle w:val="Sangradetextonormal"/>
        <w:rPr>
          <w:ins w:id="323" w:author="clemente" w:date="2016-05-10T19:29:00Z"/>
          <w:lang w:val="en-US"/>
          <w:rPrChange w:id="324" w:author="clemente" w:date="2016-05-15T23:12:00Z">
            <w:rPr>
              <w:ins w:id="325" w:author="clemente" w:date="2016-05-10T19:29:00Z"/>
            </w:rPr>
          </w:rPrChange>
        </w:rPr>
        <w:pPrChange w:id="326" w:author="clemente" w:date="2016-05-15T23:17:00Z">
          <w:pPr>
            <w:pStyle w:val="Ttulo2"/>
          </w:pPr>
        </w:pPrChange>
      </w:pPr>
      <w:ins w:id="327" w:author="clemente" w:date="2016-05-10T19:29:00Z">
        <w:r w:rsidRPr="003E6436">
          <w:rPr>
            <w:lang w:val="en-US"/>
            <w:rPrChange w:id="328" w:author="clemente" w:date="2016-05-15T23:12:00Z">
              <w:rPr/>
            </w:rPrChange>
          </w:rPr>
          <w:t>);</w:t>
        </w:r>
      </w:ins>
    </w:p>
    <w:p w14:paraId="608D430F" w14:textId="77777777" w:rsidR="005A61E9" w:rsidRPr="003E6436" w:rsidRDefault="005A61E9" w:rsidP="003E6436">
      <w:pPr>
        <w:pStyle w:val="Sangradetextonormal"/>
        <w:rPr>
          <w:ins w:id="329" w:author="clemente" w:date="2016-05-10T20:19:00Z"/>
          <w:lang w:val="en-US"/>
          <w:rPrChange w:id="330" w:author="clemente" w:date="2016-05-15T23:12:00Z">
            <w:rPr>
              <w:ins w:id="331" w:author="clemente" w:date="2016-05-10T20:19:00Z"/>
            </w:rPr>
          </w:rPrChange>
        </w:rPr>
        <w:pPrChange w:id="332" w:author="clemente" w:date="2016-05-15T23:17:00Z">
          <w:pPr>
            <w:pStyle w:val="Ttulo2"/>
          </w:pPr>
        </w:pPrChange>
      </w:pPr>
    </w:p>
    <w:p w14:paraId="3FD971FA" w14:textId="77777777" w:rsidR="00AE18D3" w:rsidRPr="00AE18D3" w:rsidRDefault="00AE18D3" w:rsidP="003E6436">
      <w:pPr>
        <w:pStyle w:val="Sangradetextonormal"/>
        <w:rPr>
          <w:ins w:id="333" w:author="clemente" w:date="2016-05-10T20:19:00Z"/>
          <w:lang w:val="en-US"/>
          <w:rPrChange w:id="334" w:author="clemente" w:date="2016-05-10T20:19:00Z">
            <w:rPr>
              <w:ins w:id="335" w:author="clemente" w:date="2016-05-10T20:19:00Z"/>
            </w:rPr>
          </w:rPrChange>
        </w:rPr>
        <w:pPrChange w:id="336" w:author="clemente" w:date="2016-05-15T23:17:00Z">
          <w:pPr>
            <w:pStyle w:val="Sangradetextonormal"/>
          </w:pPr>
        </w:pPrChange>
      </w:pPr>
      <w:ins w:id="337" w:author="clemente" w:date="2016-05-10T20:19:00Z">
        <w:r w:rsidRPr="00AE18D3">
          <w:rPr>
            <w:lang w:val="en-US"/>
            <w:rPrChange w:id="338" w:author="clemente" w:date="2016-05-10T20:19:00Z">
              <w:rPr/>
            </w:rPrChange>
          </w:rPr>
          <w:t xml:space="preserve">CREATE TABLE </w:t>
        </w:r>
        <w:proofErr w:type="gramStart"/>
        <w:r w:rsidRPr="00AE18D3">
          <w:rPr>
            <w:lang w:val="en-US"/>
            <w:rPrChange w:id="339" w:author="clemente" w:date="2016-05-10T20:19:00Z">
              <w:rPr/>
            </w:rPrChange>
          </w:rPr>
          <w:t>CONSULTA(</w:t>
        </w:r>
        <w:proofErr w:type="gramEnd"/>
      </w:ins>
    </w:p>
    <w:p w14:paraId="13F647EF" w14:textId="77777777" w:rsidR="00AE18D3" w:rsidRPr="00AE18D3" w:rsidRDefault="00AE18D3" w:rsidP="003E6436">
      <w:pPr>
        <w:pStyle w:val="Sangradetextonormal"/>
        <w:rPr>
          <w:ins w:id="340" w:author="clemente" w:date="2016-05-10T20:19:00Z"/>
          <w:lang w:val="en-US"/>
          <w:rPrChange w:id="341" w:author="clemente" w:date="2016-05-10T20:19:00Z">
            <w:rPr>
              <w:ins w:id="342" w:author="clemente" w:date="2016-05-10T20:19:00Z"/>
            </w:rPr>
          </w:rPrChange>
        </w:rPr>
        <w:pPrChange w:id="343" w:author="clemente" w:date="2016-05-15T23:17:00Z">
          <w:pPr>
            <w:pStyle w:val="Sangradetextonormal"/>
          </w:pPr>
        </w:pPrChange>
      </w:pPr>
      <w:ins w:id="344" w:author="clemente" w:date="2016-05-10T20:19:00Z">
        <w:r w:rsidRPr="00AE18D3">
          <w:rPr>
            <w:lang w:val="en-US"/>
            <w:rPrChange w:id="345" w:author="clemente" w:date="2016-05-10T20:19:00Z">
              <w:rPr/>
            </w:rPrChange>
          </w:rPr>
          <w:t>IDCONSULTA NUMBER NOT NULL,</w:t>
        </w:r>
      </w:ins>
    </w:p>
    <w:p w14:paraId="6A325392" w14:textId="77777777" w:rsidR="00AE18D3" w:rsidRPr="00AE18D3" w:rsidRDefault="00AE18D3" w:rsidP="003E6436">
      <w:pPr>
        <w:pStyle w:val="Sangradetextonormal"/>
        <w:rPr>
          <w:ins w:id="346" w:author="clemente" w:date="2016-05-10T20:19:00Z"/>
          <w:lang w:val="en-US"/>
          <w:rPrChange w:id="347" w:author="clemente" w:date="2016-05-10T20:19:00Z">
            <w:rPr>
              <w:ins w:id="348" w:author="clemente" w:date="2016-05-10T20:19:00Z"/>
            </w:rPr>
          </w:rPrChange>
        </w:rPr>
        <w:pPrChange w:id="349" w:author="clemente" w:date="2016-05-15T23:17:00Z">
          <w:pPr>
            <w:pStyle w:val="Sangradetextonormal"/>
          </w:pPr>
        </w:pPrChange>
      </w:pPr>
      <w:ins w:id="350" w:author="clemente" w:date="2016-05-10T20:19:00Z">
        <w:r w:rsidRPr="00AE18D3">
          <w:rPr>
            <w:lang w:val="en-US"/>
            <w:rPrChange w:id="351" w:author="clemente" w:date="2016-05-10T20:19:00Z">
              <w:rPr/>
            </w:rPrChange>
          </w:rPr>
          <w:t>HORA NUMBER NOT NULL,</w:t>
        </w:r>
      </w:ins>
    </w:p>
    <w:p w14:paraId="27BCE746" w14:textId="77777777" w:rsidR="00AE18D3" w:rsidRPr="00AE18D3" w:rsidRDefault="00AE18D3" w:rsidP="003E6436">
      <w:pPr>
        <w:pStyle w:val="Sangradetextonormal"/>
        <w:rPr>
          <w:ins w:id="352" w:author="clemente" w:date="2016-05-10T20:19:00Z"/>
          <w:lang w:val="en-US"/>
          <w:rPrChange w:id="353" w:author="clemente" w:date="2016-05-10T20:19:00Z">
            <w:rPr>
              <w:ins w:id="354" w:author="clemente" w:date="2016-05-10T20:19:00Z"/>
            </w:rPr>
          </w:rPrChange>
        </w:rPr>
        <w:pPrChange w:id="355" w:author="clemente" w:date="2016-05-15T23:17:00Z">
          <w:pPr>
            <w:pStyle w:val="Sangradetextonormal"/>
          </w:pPr>
        </w:pPrChange>
      </w:pPr>
      <w:ins w:id="356" w:author="clemente" w:date="2016-05-10T20:19:00Z">
        <w:r w:rsidRPr="00AE18D3">
          <w:rPr>
            <w:lang w:val="en-US"/>
            <w:rPrChange w:id="357" w:author="clemente" w:date="2016-05-10T20:19:00Z">
              <w:rPr/>
            </w:rPrChange>
          </w:rPr>
          <w:t>PRECIO NUMBER NOT NULL,</w:t>
        </w:r>
      </w:ins>
    </w:p>
    <w:p w14:paraId="15013D1A" w14:textId="77777777" w:rsidR="00AE18D3" w:rsidRPr="00AE18D3" w:rsidRDefault="00AE18D3" w:rsidP="003E6436">
      <w:pPr>
        <w:pStyle w:val="Sangradetextonormal"/>
        <w:rPr>
          <w:ins w:id="358" w:author="clemente" w:date="2016-05-10T20:19:00Z"/>
          <w:lang w:val="en-US"/>
          <w:rPrChange w:id="359" w:author="clemente" w:date="2016-05-10T20:19:00Z">
            <w:rPr>
              <w:ins w:id="360" w:author="clemente" w:date="2016-05-10T20:19:00Z"/>
            </w:rPr>
          </w:rPrChange>
        </w:rPr>
        <w:pPrChange w:id="361" w:author="clemente" w:date="2016-05-15T23:17:00Z">
          <w:pPr>
            <w:pStyle w:val="Sangradetextonormal"/>
          </w:pPr>
        </w:pPrChange>
      </w:pPr>
      <w:ins w:id="362" w:author="clemente" w:date="2016-05-10T20:19:00Z">
        <w:r w:rsidRPr="00AE18D3">
          <w:rPr>
            <w:lang w:val="en-US"/>
            <w:rPrChange w:id="363" w:author="clemente" w:date="2016-05-10T20:19:00Z">
              <w:rPr/>
            </w:rPrChange>
          </w:rPr>
          <w:t>FECHA DATE NOT NULL,</w:t>
        </w:r>
      </w:ins>
    </w:p>
    <w:p w14:paraId="6B91CBA9" w14:textId="77777777" w:rsidR="00AE18D3" w:rsidRPr="00AE18D3" w:rsidRDefault="00AE18D3" w:rsidP="003E6436">
      <w:pPr>
        <w:pStyle w:val="Sangradetextonormal"/>
        <w:rPr>
          <w:ins w:id="364" w:author="clemente" w:date="2016-05-10T20:19:00Z"/>
          <w:lang w:val="en-US"/>
          <w:rPrChange w:id="365" w:author="clemente" w:date="2016-05-10T20:19:00Z">
            <w:rPr>
              <w:ins w:id="366" w:author="clemente" w:date="2016-05-10T20:19:00Z"/>
            </w:rPr>
          </w:rPrChange>
        </w:rPr>
        <w:pPrChange w:id="367" w:author="clemente" w:date="2016-05-15T23:17:00Z">
          <w:pPr>
            <w:pStyle w:val="Sangradetextonormal"/>
          </w:pPr>
        </w:pPrChange>
      </w:pPr>
      <w:ins w:id="368" w:author="clemente" w:date="2016-05-10T20:19:00Z">
        <w:r w:rsidRPr="00AE18D3">
          <w:rPr>
            <w:lang w:val="en-US"/>
            <w:rPrChange w:id="369" w:author="clemente" w:date="2016-05-10T20:19:00Z">
              <w:rPr/>
            </w:rPrChange>
          </w:rPr>
          <w:t xml:space="preserve">IDESPECIALIDAD </w:t>
        </w:r>
        <w:bookmarkStart w:id="370" w:name="_GoBack"/>
        <w:bookmarkEnd w:id="370"/>
        <w:r w:rsidRPr="00AE18D3">
          <w:rPr>
            <w:lang w:val="en-US"/>
            <w:rPrChange w:id="371" w:author="clemente" w:date="2016-05-10T20:19:00Z">
              <w:rPr/>
            </w:rPrChange>
          </w:rPr>
          <w:t>NUMBER NOT NULL,</w:t>
        </w:r>
      </w:ins>
    </w:p>
    <w:p w14:paraId="533EFB98" w14:textId="77777777" w:rsidR="00AE18D3" w:rsidRPr="00AE18D3" w:rsidRDefault="00AE18D3" w:rsidP="003E6436">
      <w:pPr>
        <w:pStyle w:val="Sangradetextonormal"/>
        <w:rPr>
          <w:ins w:id="372" w:author="clemente" w:date="2016-05-10T20:19:00Z"/>
          <w:lang w:val="en-US"/>
          <w:rPrChange w:id="373" w:author="clemente" w:date="2016-05-10T20:19:00Z">
            <w:rPr>
              <w:ins w:id="374" w:author="clemente" w:date="2016-05-10T20:19:00Z"/>
            </w:rPr>
          </w:rPrChange>
        </w:rPr>
        <w:pPrChange w:id="375" w:author="clemente" w:date="2016-05-15T23:17:00Z">
          <w:pPr>
            <w:pStyle w:val="Sangradetextonormal"/>
          </w:pPr>
        </w:pPrChange>
      </w:pPr>
      <w:ins w:id="376" w:author="clemente" w:date="2016-05-10T20:19:00Z">
        <w:r w:rsidRPr="00AE18D3">
          <w:rPr>
            <w:lang w:val="en-US"/>
            <w:rPrChange w:id="377" w:author="clemente" w:date="2016-05-10T20:19:00Z">
              <w:rPr/>
            </w:rPrChange>
          </w:rPr>
          <w:t>IDMEDICO NUMBER NOT NULL,</w:t>
        </w:r>
      </w:ins>
    </w:p>
    <w:p w14:paraId="3246D0F5" w14:textId="77777777" w:rsidR="00AE18D3" w:rsidRPr="00AE18D3" w:rsidRDefault="00AE18D3" w:rsidP="003E6436">
      <w:pPr>
        <w:pStyle w:val="Sangradetextonormal"/>
        <w:rPr>
          <w:ins w:id="378" w:author="clemente" w:date="2016-05-10T20:19:00Z"/>
          <w:lang w:val="en-US"/>
          <w:rPrChange w:id="379" w:author="clemente" w:date="2016-05-10T20:19:00Z">
            <w:rPr>
              <w:ins w:id="380" w:author="clemente" w:date="2016-05-10T20:19:00Z"/>
            </w:rPr>
          </w:rPrChange>
        </w:rPr>
        <w:pPrChange w:id="381" w:author="clemente" w:date="2016-05-15T23:17:00Z">
          <w:pPr>
            <w:pStyle w:val="Sangradetextonormal"/>
          </w:pPr>
        </w:pPrChange>
      </w:pPr>
      <w:ins w:id="382" w:author="clemente" w:date="2016-05-10T20:19:00Z">
        <w:r w:rsidRPr="00AE18D3">
          <w:rPr>
            <w:lang w:val="en-US"/>
            <w:rPrChange w:id="383" w:author="clemente" w:date="2016-05-10T20:19:00Z">
              <w:rPr/>
            </w:rPrChange>
          </w:rPr>
          <w:t>PRIMARY KEY (IDCONSULTA),</w:t>
        </w:r>
      </w:ins>
    </w:p>
    <w:p w14:paraId="61CB1F91" w14:textId="77777777" w:rsidR="00AE18D3" w:rsidRPr="00AE18D3" w:rsidRDefault="00AE18D3" w:rsidP="003E6436">
      <w:pPr>
        <w:pStyle w:val="Sangradetextonormal"/>
        <w:rPr>
          <w:ins w:id="384" w:author="clemente" w:date="2016-05-10T20:19:00Z"/>
          <w:lang w:val="en-US"/>
          <w:rPrChange w:id="385" w:author="clemente" w:date="2016-05-10T20:19:00Z">
            <w:rPr>
              <w:ins w:id="386" w:author="clemente" w:date="2016-05-10T20:19:00Z"/>
            </w:rPr>
          </w:rPrChange>
        </w:rPr>
        <w:pPrChange w:id="387" w:author="clemente" w:date="2016-05-15T23:17:00Z">
          <w:pPr>
            <w:pStyle w:val="Sangradetextonormal"/>
          </w:pPr>
        </w:pPrChange>
      </w:pPr>
      <w:ins w:id="388" w:author="clemente" w:date="2016-05-10T20:19:00Z">
        <w:r w:rsidRPr="00AE18D3">
          <w:rPr>
            <w:lang w:val="en-US"/>
            <w:rPrChange w:id="389" w:author="clemente" w:date="2016-05-10T20:19:00Z">
              <w:rPr/>
            </w:rPrChange>
          </w:rPr>
          <w:t>FOREIGN KEY (IDMEDICO) REFERENCES MEDICO,</w:t>
        </w:r>
      </w:ins>
    </w:p>
    <w:p w14:paraId="0EC2FBCF" w14:textId="7C0BC653" w:rsidR="00AE18D3" w:rsidRDefault="00AE18D3" w:rsidP="003E6436">
      <w:pPr>
        <w:pStyle w:val="Sangradetextonormal"/>
        <w:rPr>
          <w:ins w:id="390" w:author="clemente" w:date="2016-05-10T19:21:00Z"/>
        </w:rPr>
        <w:pPrChange w:id="391" w:author="clemente" w:date="2016-05-15T23:17:00Z">
          <w:pPr>
            <w:pStyle w:val="Ttulo2"/>
          </w:pPr>
        </w:pPrChange>
      </w:pPr>
      <w:ins w:id="392" w:author="clemente" w:date="2016-05-10T20:19:00Z">
        <w:r>
          <w:t>);</w:t>
        </w:r>
      </w:ins>
    </w:p>
    <w:p w14:paraId="649FF4EE" w14:textId="77777777" w:rsidR="005A61E9" w:rsidRPr="005A61E9" w:rsidRDefault="005A61E9" w:rsidP="003E6436">
      <w:pPr>
        <w:pStyle w:val="Sangradetextonormal"/>
        <w:rPr>
          <w:rPrChange w:id="393" w:author="clemente" w:date="2016-05-10T19:20:00Z">
            <w:rPr/>
          </w:rPrChange>
        </w:rPr>
        <w:pPrChange w:id="394" w:author="clemente" w:date="2016-05-15T23:17:00Z">
          <w:pPr>
            <w:pStyle w:val="Ttulo2"/>
          </w:pPr>
        </w:pPrChange>
      </w:pPr>
    </w:p>
    <w:p w14:paraId="56BC5AED" w14:textId="60F5DD74" w:rsidR="003C6D0F" w:rsidRDefault="003C6D0F">
      <w:pPr>
        <w:pStyle w:val="Ttulo2"/>
        <w:rPr>
          <w:ins w:id="395" w:author="clemente" w:date="2016-05-10T20:20:00Z"/>
        </w:rPr>
      </w:pPr>
      <w:bookmarkStart w:id="396" w:name="_Toc434909696"/>
      <w:r>
        <w:t>Script para poblar las tablas.</w:t>
      </w:r>
      <w:bookmarkEnd w:id="396"/>
    </w:p>
    <w:p w14:paraId="6E87A7EC" w14:textId="10F52813" w:rsidR="00AE18D3" w:rsidRDefault="00AE18D3">
      <w:pPr>
        <w:jc w:val="both"/>
        <w:rPr>
          <w:ins w:id="397" w:author="clemente" w:date="2016-05-10T20:20:00Z"/>
          <w:rFonts w:ascii="Liberation Sans" w:hAnsi="Liberation Sans"/>
          <w:color w:val="000000"/>
          <w:sz w:val="24"/>
          <w:szCs w:val="24"/>
          <w:lang w:eastAsia="es-MX"/>
        </w:rPr>
        <w:pPrChange w:id="398" w:author="clemente" w:date="2016-05-10T20:20:00Z">
          <w:pPr>
            <w:pStyle w:val="Ttulo2"/>
          </w:pPr>
        </w:pPrChange>
      </w:pPr>
      <w:ins w:id="399" w:author="clemente" w:date="2016-05-10T20:20:00Z">
        <w:r>
          <w:rPr>
            <w:rFonts w:ascii="Liberation Sans" w:hAnsi="Liberation Sans"/>
            <w:color w:val="000000"/>
            <w:sz w:val="24"/>
            <w:szCs w:val="24"/>
            <w:lang w:eastAsia="es-MX"/>
          </w:rPr>
          <w:t xml:space="preserve">INSERT </w:t>
        </w:r>
        <w:r w:rsidRPr="00AE18D3">
          <w:rPr>
            <w:rFonts w:ascii="Liberation Sans" w:hAnsi="Liberation Sans"/>
            <w:color w:val="000000"/>
            <w:sz w:val="24"/>
            <w:szCs w:val="24"/>
            <w:lang w:eastAsia="es-MX"/>
          </w:rPr>
          <w:t>INTO ESPECIALIDAD (IDESPECIALIDAD, NOMBRE) VALUES</w:t>
        </w:r>
        <w:r>
          <w:rPr>
            <w:rFonts w:ascii="Liberation Sans" w:hAnsi="Liberation Sans"/>
            <w:color w:val="000000"/>
            <w:sz w:val="24"/>
            <w:szCs w:val="24"/>
            <w:lang w:eastAsia="es-MX"/>
          </w:rPr>
          <w:t xml:space="preserve">  (</w:t>
        </w:r>
      </w:ins>
      <w:ins w:id="400" w:author="clemente" w:date="2016-05-10T20:21:00Z">
        <w:r>
          <w:rPr>
            <w:rFonts w:ascii="Liberation Sans" w:hAnsi="Liberation Sans"/>
            <w:color w:val="000000"/>
            <w:sz w:val="24"/>
            <w:szCs w:val="24"/>
            <w:lang w:eastAsia="es-MX"/>
          </w:rPr>
          <w:t>####</w:t>
        </w:r>
      </w:ins>
      <w:ins w:id="401" w:author="clemente" w:date="2016-05-10T20:20:00Z">
        <w:r>
          <w:rPr>
            <w:rFonts w:ascii="Liberation Sans" w:hAnsi="Liberation Sans"/>
            <w:color w:val="000000"/>
            <w:sz w:val="24"/>
            <w:szCs w:val="24"/>
            <w:lang w:eastAsia="es-MX"/>
          </w:rPr>
          <w:t>,</w:t>
        </w:r>
      </w:ins>
      <w:ins w:id="402" w:author="clemente" w:date="2016-05-10T20:21:00Z">
        <w:r>
          <w:rPr>
            <w:rFonts w:ascii="Liberation Sans" w:hAnsi="Liberation Sans"/>
            <w:color w:val="000000"/>
            <w:sz w:val="24"/>
            <w:szCs w:val="24"/>
            <w:lang w:eastAsia="es-MX"/>
          </w:rPr>
          <w:t xml:space="preserve"> ‘NOMBRE_DE_LA_ESPECIALIDAD’</w:t>
        </w:r>
      </w:ins>
      <w:ins w:id="403" w:author="clemente" w:date="2016-05-10T20:20:00Z">
        <w:r w:rsidRPr="00AE18D3">
          <w:rPr>
            <w:rFonts w:ascii="Liberation Sans" w:hAnsi="Liberation Sans"/>
            <w:color w:val="000000"/>
            <w:sz w:val="24"/>
            <w:szCs w:val="24"/>
            <w:lang w:eastAsia="es-MX"/>
          </w:rPr>
          <w:t>);</w:t>
        </w:r>
      </w:ins>
    </w:p>
    <w:p w14:paraId="07B2B9D9" w14:textId="6541FE96" w:rsidR="00AE18D3" w:rsidRDefault="00AE18D3">
      <w:pPr>
        <w:jc w:val="both"/>
        <w:rPr>
          <w:ins w:id="404" w:author="clemente" w:date="2016-05-10T20:20:00Z"/>
          <w:rFonts w:ascii="Liberation Sans" w:hAnsi="Liberation Sans"/>
          <w:color w:val="000000"/>
          <w:sz w:val="24"/>
          <w:szCs w:val="24"/>
          <w:lang w:eastAsia="es-MX"/>
        </w:rPr>
        <w:pPrChange w:id="405" w:author="clemente" w:date="2016-05-10T20:20:00Z">
          <w:pPr>
            <w:pStyle w:val="Ttulo2"/>
          </w:pPr>
        </w:pPrChange>
      </w:pPr>
      <w:ins w:id="406" w:author="clemente" w:date="2016-05-10T20:20:00Z">
        <w:r>
          <w:rPr>
            <w:rFonts w:ascii="Liberation Sans" w:hAnsi="Liberation Sans"/>
            <w:color w:val="000000"/>
            <w:sz w:val="24"/>
            <w:szCs w:val="24"/>
            <w:lang w:eastAsia="es-MX"/>
          </w:rPr>
          <w:t xml:space="preserve"> </w:t>
        </w:r>
      </w:ins>
    </w:p>
    <w:p w14:paraId="03238535" w14:textId="77777777" w:rsidR="00AE18D3" w:rsidRDefault="00AE18D3">
      <w:pPr>
        <w:jc w:val="both"/>
        <w:rPr>
          <w:ins w:id="407" w:author="clemente" w:date="2016-05-10T20:20:00Z"/>
          <w:rFonts w:ascii="Liberation Sans" w:hAnsi="Liberation Sans"/>
          <w:color w:val="000000"/>
          <w:sz w:val="24"/>
          <w:szCs w:val="24"/>
          <w:lang w:eastAsia="es-MX"/>
        </w:rPr>
        <w:pPrChange w:id="408" w:author="clemente" w:date="2016-05-10T20:20:00Z">
          <w:pPr>
            <w:pStyle w:val="Ttulo2"/>
          </w:pPr>
        </w:pPrChange>
      </w:pPr>
    </w:p>
    <w:p w14:paraId="04B9FF66" w14:textId="77777777" w:rsidR="00AE18D3" w:rsidRPr="00AE18D3" w:rsidRDefault="00AE18D3">
      <w:pPr>
        <w:jc w:val="both"/>
        <w:rPr>
          <w:rPrChange w:id="409" w:author="clemente" w:date="2016-05-10T20:20:00Z">
            <w:rPr/>
          </w:rPrChange>
        </w:rPr>
        <w:pPrChange w:id="410" w:author="clemente" w:date="2016-05-10T20:20:00Z">
          <w:pPr>
            <w:pStyle w:val="Ttulo2"/>
          </w:pPr>
        </w:pPrChange>
      </w:pPr>
    </w:p>
    <w:p w14:paraId="12F90F57" w14:textId="6CCC1A81" w:rsidR="003C6D0F" w:rsidRDefault="003C6D0F">
      <w:pPr>
        <w:pStyle w:val="Ttulo2"/>
      </w:pPr>
      <w:bookmarkStart w:id="411" w:name="_Toc434909697"/>
      <w:r>
        <w:t xml:space="preserve">Script para crear las vistas, </w:t>
      </w:r>
      <w:proofErr w:type="spellStart"/>
      <w:r>
        <w:t>trigger</w:t>
      </w:r>
      <w:proofErr w:type="spellEnd"/>
      <w:r>
        <w:t xml:space="preserve">, </w:t>
      </w:r>
      <w:proofErr w:type="spellStart"/>
      <w:r>
        <w:t>function</w:t>
      </w:r>
      <w:proofErr w:type="spellEnd"/>
      <w:r>
        <w:t xml:space="preserve"> y </w:t>
      </w:r>
      <w:proofErr w:type="spellStart"/>
      <w:r>
        <w:t>stored</w:t>
      </w:r>
      <w:proofErr w:type="spellEnd"/>
      <w:r>
        <w:t xml:space="preserve"> </w:t>
      </w:r>
      <w:proofErr w:type="spellStart"/>
      <w:r>
        <w:t>procedure</w:t>
      </w:r>
      <w:proofErr w:type="spellEnd"/>
      <w:r>
        <w:t>.</w:t>
      </w:r>
      <w:bookmarkEnd w:id="411"/>
    </w:p>
    <w:p w14:paraId="77CE3CE4" w14:textId="4C4AC1C5" w:rsidR="003C6D0F" w:rsidRDefault="003C6D0F">
      <w:pPr>
        <w:pStyle w:val="Ttulo2"/>
      </w:pPr>
      <w:bookmarkStart w:id="412" w:name="_Toc434909698"/>
      <w:r>
        <w:t>Script de para obtener los requerimientos del proyecto</w:t>
      </w:r>
      <w:proofErr w:type="gramStart"/>
      <w:r>
        <w:t>..</w:t>
      </w:r>
      <w:bookmarkEnd w:id="412"/>
      <w:proofErr w:type="gramEnd"/>
    </w:p>
    <w:p w14:paraId="6D731CA4" w14:textId="77777777" w:rsidR="003C6D0F" w:rsidRPr="003C6D0F" w:rsidRDefault="003C6D0F" w:rsidP="003E6436">
      <w:pPr>
        <w:pStyle w:val="Sangradetextonormal"/>
        <w:pPrChange w:id="413" w:author="clemente" w:date="2016-05-15T23:17:00Z">
          <w:pPr>
            <w:pStyle w:val="Sangradetextonormal"/>
          </w:pPr>
        </w:pPrChange>
      </w:pPr>
    </w:p>
    <w:p w14:paraId="4EE1B420" w14:textId="77777777" w:rsidR="003C6D0F" w:rsidRPr="003C6D0F" w:rsidRDefault="003C6D0F" w:rsidP="003E6436">
      <w:pPr>
        <w:pStyle w:val="Sangradetextonormal"/>
        <w:pPrChange w:id="414" w:author="clemente" w:date="2016-05-15T23:17:00Z">
          <w:pPr>
            <w:pStyle w:val="Sangradetextonormal"/>
          </w:pPr>
        </w:pPrChange>
      </w:pPr>
    </w:p>
    <w:p w14:paraId="636E2F0C" w14:textId="77777777" w:rsidR="003C6D0F" w:rsidRPr="003C6D0F" w:rsidRDefault="003C6D0F" w:rsidP="003C6D0F"/>
    <w:p w14:paraId="5B7EAB56" w14:textId="5C5CB464" w:rsidR="003C6D0F" w:rsidRDefault="003C6D0F" w:rsidP="002F0ED7">
      <w:pPr>
        <w:pStyle w:val="Ttulo1"/>
      </w:pPr>
      <w:bookmarkStart w:id="415" w:name="_Toc434909699"/>
      <w:r>
        <w:t>Implementación del modelo Físico.</w:t>
      </w:r>
      <w:bookmarkEnd w:id="415"/>
    </w:p>
    <w:p w14:paraId="186EDB7A" w14:textId="026CBF51" w:rsidR="003C6D0F" w:rsidRDefault="003C6D0F" w:rsidP="00610DFE">
      <w:pPr>
        <w:pStyle w:val="paragraph"/>
      </w:pPr>
    </w:p>
    <w:p w14:paraId="5BDD9615" w14:textId="77777777" w:rsidR="003C6D0F" w:rsidRPr="003C6D0F" w:rsidRDefault="003C6D0F" w:rsidP="003C6D0F"/>
    <w:p w14:paraId="727896A7" w14:textId="77777777" w:rsidR="003C6D0F" w:rsidRPr="003C6D0F" w:rsidRDefault="003C6D0F" w:rsidP="003C6D0F"/>
    <w:p w14:paraId="6A577E7C" w14:textId="77777777" w:rsidR="003C6D0F" w:rsidRPr="003C6D0F" w:rsidRDefault="003C6D0F" w:rsidP="003C6D0F"/>
    <w:p w14:paraId="3A354829" w14:textId="77777777" w:rsidR="003C6D0F" w:rsidRPr="003C6D0F" w:rsidRDefault="003C6D0F" w:rsidP="003C6D0F"/>
    <w:p w14:paraId="05142839" w14:textId="77777777" w:rsidR="003C6D0F" w:rsidRPr="003C6D0F" w:rsidRDefault="003C6D0F" w:rsidP="003C6D0F"/>
    <w:p w14:paraId="4E9FF327" w14:textId="77777777" w:rsidR="003C6D0F" w:rsidRPr="003C6D0F" w:rsidRDefault="003C6D0F" w:rsidP="003C6D0F"/>
    <w:p w14:paraId="56185535" w14:textId="77777777" w:rsidR="003C6D0F" w:rsidRPr="003C6D0F" w:rsidRDefault="003C6D0F" w:rsidP="003C6D0F"/>
    <w:p w14:paraId="057045CE" w14:textId="77777777" w:rsidR="003C6D0F" w:rsidRPr="003C6D0F" w:rsidRDefault="003C6D0F" w:rsidP="003C6D0F"/>
    <w:p w14:paraId="143D0AE9" w14:textId="77777777" w:rsidR="003C6D0F" w:rsidRPr="003C6D0F" w:rsidRDefault="003C6D0F" w:rsidP="003C6D0F"/>
    <w:p w14:paraId="78C4640D" w14:textId="77777777" w:rsidR="003C6D0F" w:rsidRPr="003C6D0F" w:rsidRDefault="003C6D0F" w:rsidP="003C6D0F"/>
    <w:p w14:paraId="0F9171E3" w14:textId="77777777" w:rsidR="003C6D0F" w:rsidRPr="003C6D0F" w:rsidRDefault="003C6D0F" w:rsidP="003C6D0F"/>
    <w:p w14:paraId="5550A7EF" w14:textId="77777777" w:rsidR="003C6D0F" w:rsidRPr="003C6D0F" w:rsidRDefault="003C6D0F" w:rsidP="003C6D0F"/>
    <w:p w14:paraId="57887717" w14:textId="77777777" w:rsidR="003C6D0F" w:rsidRPr="003C6D0F" w:rsidRDefault="003C6D0F" w:rsidP="003C6D0F"/>
    <w:p w14:paraId="1FCC6961" w14:textId="77777777" w:rsidR="003C6D0F" w:rsidRPr="003C6D0F" w:rsidRDefault="003C6D0F" w:rsidP="003C6D0F"/>
    <w:p w14:paraId="39C43AF3" w14:textId="77777777" w:rsidR="003C6D0F" w:rsidRPr="003C6D0F" w:rsidRDefault="003C6D0F" w:rsidP="003C6D0F"/>
    <w:p w14:paraId="4D56FE89" w14:textId="77777777" w:rsidR="003C6D0F" w:rsidRPr="003C6D0F" w:rsidRDefault="003C6D0F" w:rsidP="003C6D0F"/>
    <w:p w14:paraId="5D953354" w14:textId="77777777" w:rsidR="003C6D0F" w:rsidRPr="003C6D0F" w:rsidRDefault="003C6D0F" w:rsidP="003C6D0F"/>
    <w:p w14:paraId="69341F2D" w14:textId="77777777" w:rsidR="003C6D0F" w:rsidRPr="003C6D0F" w:rsidRDefault="003C6D0F" w:rsidP="003C6D0F"/>
    <w:p w14:paraId="10F04256" w14:textId="77777777" w:rsidR="003C6D0F" w:rsidRPr="003C6D0F" w:rsidRDefault="003C6D0F" w:rsidP="003C6D0F"/>
    <w:p w14:paraId="2A693C47" w14:textId="77777777" w:rsidR="003C6D0F" w:rsidRPr="003C6D0F" w:rsidRDefault="003C6D0F" w:rsidP="003C6D0F"/>
    <w:p w14:paraId="2DEBC2C5" w14:textId="77777777" w:rsidR="003C6D0F" w:rsidRPr="003C6D0F" w:rsidRDefault="003C6D0F" w:rsidP="003C6D0F"/>
    <w:p w14:paraId="1D83015F" w14:textId="77777777" w:rsidR="003C6D0F" w:rsidRPr="003C6D0F" w:rsidRDefault="003C6D0F" w:rsidP="003C6D0F"/>
    <w:p w14:paraId="1675D2EE" w14:textId="77777777" w:rsidR="003C6D0F" w:rsidRPr="003C6D0F" w:rsidRDefault="003C6D0F" w:rsidP="003C6D0F"/>
    <w:p w14:paraId="76CEABD7" w14:textId="77777777" w:rsidR="003C6D0F" w:rsidRPr="003C6D0F" w:rsidRDefault="003C6D0F" w:rsidP="003C6D0F"/>
    <w:p w14:paraId="20F445AB" w14:textId="71A33D88" w:rsidR="003C6D0F" w:rsidRDefault="003C6D0F" w:rsidP="003C6D0F"/>
    <w:p w14:paraId="1E7C6FF0" w14:textId="26DF0276" w:rsidR="003C6D0F" w:rsidRDefault="003C6D0F" w:rsidP="003C6D0F"/>
    <w:p w14:paraId="546E2C27" w14:textId="21A0B25B" w:rsidR="003C6D0F" w:rsidRPr="003C6D0F" w:rsidRDefault="003C6D0F" w:rsidP="003C6D0F">
      <w:pPr>
        <w:tabs>
          <w:tab w:val="left" w:pos="3465"/>
        </w:tabs>
      </w:pPr>
      <w:r>
        <w:tab/>
      </w:r>
    </w:p>
    <w:sectPr w:rsidR="003C6D0F" w:rsidRPr="003C6D0F" w:rsidSect="00247A20">
      <w:pgSz w:w="12240" w:h="15840" w:code="1"/>
      <w:pgMar w:top="993" w:right="1699" w:bottom="1411" w:left="1699" w:header="720"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D8A6BC" w14:textId="77777777" w:rsidR="00E4590E" w:rsidRDefault="00E4590E">
      <w:r>
        <w:separator/>
      </w:r>
    </w:p>
  </w:endnote>
  <w:endnote w:type="continuationSeparator" w:id="0">
    <w:p w14:paraId="33C6D884" w14:textId="77777777" w:rsidR="00E4590E" w:rsidRDefault="00E4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Liberation 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F090F" w14:textId="19886EE2" w:rsidR="00E705DC" w:rsidRDefault="00E705DC">
    <w:r>
      <w:rPr>
        <w:noProof/>
        <w:lang w:eastAsia="es-MX"/>
      </w:rPr>
      <mc:AlternateContent>
        <mc:Choice Requires="wps">
          <w:drawing>
            <wp:anchor distT="0" distB="0" distL="114300" distR="114300" simplePos="0" relativeHeight="251659264" behindDoc="0" locked="0" layoutInCell="0" allowOverlap="1" wp14:anchorId="5FF4E9C4" wp14:editId="3B40569F">
              <wp:simplePos x="0" y="0"/>
              <wp:positionH relativeFrom="column">
                <wp:posOffset>17145</wp:posOffset>
              </wp:positionH>
              <wp:positionV relativeFrom="paragraph">
                <wp:posOffset>9525</wp:posOffset>
              </wp:positionV>
              <wp:extent cx="5577840" cy="0"/>
              <wp:effectExtent l="17145" t="9525" r="31115" b="28575"/>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78E691"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qDYxh8gEAALM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470ADF" w14:paraId="7B1516D4" w14:textId="77777777">
      <w:trPr>
        <w:cantSplit/>
        <w:trHeight w:val="363"/>
      </w:trPr>
      <w:tc>
        <w:tcPr>
          <w:tcW w:w="8978" w:type="dxa"/>
          <w:gridSpan w:val="4"/>
        </w:tcPr>
        <w:p w14:paraId="552B597E" w14:textId="25C20645" w:rsidR="00E705DC" w:rsidRPr="00470ADF" w:rsidRDefault="00A42389" w:rsidP="00A42389">
          <w:pPr>
            <w:pStyle w:val="Encabezado"/>
            <w:jc w:val="center"/>
            <w:rPr>
              <w:rFonts w:ascii="Arial" w:hAnsi="Arial" w:cs="Arial"/>
              <w:sz w:val="18"/>
              <w:szCs w:val="18"/>
            </w:rPr>
          </w:pPr>
          <w:r>
            <w:rPr>
              <w:rFonts w:ascii="Arial" w:hAnsi="Arial" w:cs="Arial"/>
              <w:sz w:val="18"/>
              <w:szCs w:val="18"/>
            </w:rPr>
            <w:t>FACULTAD DE SISTEMAS</w:t>
          </w:r>
        </w:p>
      </w:tc>
    </w:tr>
    <w:tr w:rsidR="00E705DC" w:rsidRPr="007B1485" w14:paraId="5A800DAE" w14:textId="77777777" w:rsidTr="00711EC8">
      <w:tc>
        <w:tcPr>
          <w:tcW w:w="1630" w:type="dxa"/>
        </w:tcPr>
        <w:p w14:paraId="7319BDF8" w14:textId="40B69B6F"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3D99D625" w14:textId="188851CB" w:rsidR="00E705DC" w:rsidRPr="007B1485" w:rsidRDefault="00E705DC" w:rsidP="00554825">
          <w:pPr>
            <w:pStyle w:val="Encabezado"/>
            <w:rPr>
              <w:rFonts w:ascii="Arial" w:hAnsi="Arial" w:cs="Arial"/>
              <w:b/>
              <w:color w:val="000000" w:themeColor="text1"/>
              <w:sz w:val="18"/>
              <w:szCs w:val="18"/>
            </w:rPr>
          </w:pPr>
        </w:p>
      </w:tc>
      <w:tc>
        <w:tcPr>
          <w:tcW w:w="1276" w:type="dxa"/>
        </w:tcPr>
        <w:p w14:paraId="51B91771" w14:textId="3E6735D0"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44C52743" w14:textId="417B9DF2" w:rsidR="00E705DC" w:rsidRPr="007B1485" w:rsidRDefault="00E705DC" w:rsidP="00711EC8">
          <w:pPr>
            <w:pStyle w:val="Encabezado"/>
            <w:rPr>
              <w:rFonts w:ascii="Arial" w:hAnsi="Arial" w:cs="Arial"/>
              <w:b/>
              <w:color w:val="000000" w:themeColor="text1"/>
              <w:sz w:val="18"/>
              <w:szCs w:val="18"/>
            </w:rPr>
          </w:pPr>
        </w:p>
      </w:tc>
    </w:tr>
    <w:tr w:rsidR="00E705DC" w:rsidRPr="007B1485" w14:paraId="769CFA59" w14:textId="77777777" w:rsidTr="00711EC8">
      <w:tc>
        <w:tcPr>
          <w:tcW w:w="1630" w:type="dxa"/>
        </w:tcPr>
        <w:p w14:paraId="7D99ABF7" w14:textId="3E16E345" w:rsidR="00E705DC" w:rsidRPr="007B1485" w:rsidRDefault="00E705DC" w:rsidP="00711EC8">
          <w:pPr>
            <w:pStyle w:val="Encabezado"/>
            <w:jc w:val="right"/>
            <w:rPr>
              <w:rFonts w:ascii="Arial" w:hAnsi="Arial" w:cs="Arial"/>
              <w:b/>
              <w:color w:val="000000" w:themeColor="text1"/>
              <w:sz w:val="18"/>
              <w:szCs w:val="18"/>
            </w:rPr>
          </w:pPr>
        </w:p>
      </w:tc>
      <w:tc>
        <w:tcPr>
          <w:tcW w:w="3118" w:type="dxa"/>
        </w:tcPr>
        <w:p w14:paraId="0B67282E" w14:textId="1F774821" w:rsidR="00E705DC" w:rsidRPr="007B1485" w:rsidRDefault="00E705DC" w:rsidP="00711EC8">
          <w:pPr>
            <w:pStyle w:val="Encabezado"/>
            <w:rPr>
              <w:rFonts w:ascii="Arial" w:hAnsi="Arial" w:cs="Arial"/>
              <w:b/>
              <w:color w:val="000000" w:themeColor="text1"/>
              <w:sz w:val="18"/>
              <w:szCs w:val="18"/>
            </w:rPr>
          </w:pPr>
        </w:p>
      </w:tc>
      <w:tc>
        <w:tcPr>
          <w:tcW w:w="1276" w:type="dxa"/>
        </w:tcPr>
        <w:p w14:paraId="0F7D3385" w14:textId="77777777" w:rsidR="00E705DC" w:rsidRPr="007B1485" w:rsidRDefault="00E705DC" w:rsidP="00711EC8">
          <w:pPr>
            <w:pStyle w:val="Encabezado"/>
            <w:jc w:val="right"/>
            <w:rPr>
              <w:rFonts w:ascii="Arial" w:hAnsi="Arial" w:cs="Arial"/>
              <w:color w:val="000000" w:themeColor="text1"/>
              <w:sz w:val="18"/>
              <w:szCs w:val="18"/>
            </w:rPr>
          </w:pPr>
        </w:p>
      </w:tc>
      <w:tc>
        <w:tcPr>
          <w:tcW w:w="2954" w:type="dxa"/>
        </w:tcPr>
        <w:p w14:paraId="512E41BE" w14:textId="77777777" w:rsidR="00E705DC" w:rsidRPr="007B1485" w:rsidRDefault="00E705DC" w:rsidP="00711EC8">
          <w:pPr>
            <w:pStyle w:val="Encabezado"/>
            <w:rPr>
              <w:rFonts w:ascii="Arial" w:hAnsi="Arial" w:cs="Arial"/>
              <w:b/>
              <w:color w:val="000000" w:themeColor="text1"/>
              <w:sz w:val="18"/>
              <w:szCs w:val="18"/>
            </w:rPr>
          </w:pPr>
        </w:p>
      </w:tc>
    </w:tr>
    <w:tr w:rsidR="00E705DC" w:rsidRPr="007B1485" w14:paraId="1ECDF1CD" w14:textId="77777777" w:rsidTr="00711EC8">
      <w:tc>
        <w:tcPr>
          <w:tcW w:w="1630" w:type="dxa"/>
        </w:tcPr>
        <w:p w14:paraId="7F3D30D9" w14:textId="18D1BE3B" w:rsidR="00E705DC" w:rsidRPr="007B1485" w:rsidRDefault="00E705DC" w:rsidP="00711EC8">
          <w:pPr>
            <w:pStyle w:val="Encabezado"/>
            <w:jc w:val="right"/>
            <w:rPr>
              <w:rFonts w:ascii="Arial" w:hAnsi="Arial" w:cs="Arial"/>
              <w:color w:val="000000" w:themeColor="text1"/>
              <w:sz w:val="18"/>
              <w:szCs w:val="18"/>
            </w:rPr>
          </w:pPr>
        </w:p>
      </w:tc>
      <w:tc>
        <w:tcPr>
          <w:tcW w:w="3118" w:type="dxa"/>
        </w:tcPr>
        <w:p w14:paraId="6987F33C" w14:textId="09F861EF" w:rsidR="00E705DC" w:rsidRPr="007B1485" w:rsidRDefault="00E705DC" w:rsidP="00711EC8">
          <w:pPr>
            <w:pStyle w:val="Encabezado"/>
            <w:rPr>
              <w:rFonts w:ascii="Arial" w:hAnsi="Arial" w:cs="Arial"/>
              <w:b/>
              <w:color w:val="000000" w:themeColor="text1"/>
              <w:sz w:val="18"/>
              <w:szCs w:val="18"/>
            </w:rPr>
          </w:pPr>
        </w:p>
      </w:tc>
      <w:tc>
        <w:tcPr>
          <w:tcW w:w="1276" w:type="dxa"/>
        </w:tcPr>
        <w:p w14:paraId="1F8B2F1F" w14:textId="6440187D" w:rsidR="00E705DC" w:rsidRPr="007B1485" w:rsidRDefault="00E705DC" w:rsidP="00711EC8">
          <w:pPr>
            <w:pStyle w:val="Encabezado"/>
            <w:jc w:val="right"/>
            <w:rPr>
              <w:rFonts w:ascii="Arial" w:hAnsi="Arial" w:cs="Arial"/>
              <w:b/>
              <w:color w:val="000000" w:themeColor="text1"/>
              <w:sz w:val="18"/>
              <w:szCs w:val="18"/>
            </w:rPr>
          </w:pPr>
        </w:p>
      </w:tc>
      <w:tc>
        <w:tcPr>
          <w:tcW w:w="2954" w:type="dxa"/>
        </w:tcPr>
        <w:p w14:paraId="399B8870" w14:textId="0F199A46" w:rsidR="00E705DC" w:rsidRPr="007B1485" w:rsidRDefault="00E705DC" w:rsidP="00711EC8">
          <w:pPr>
            <w:pStyle w:val="Encabezado"/>
            <w:rPr>
              <w:rFonts w:ascii="Arial" w:hAnsi="Arial" w:cs="Arial"/>
              <w:b/>
              <w:color w:val="000000" w:themeColor="text1"/>
              <w:sz w:val="18"/>
              <w:szCs w:val="18"/>
            </w:rPr>
          </w:pPr>
        </w:p>
      </w:tc>
    </w:tr>
  </w:tbl>
  <w:p w14:paraId="5DC21964" w14:textId="77777777" w:rsidR="00E705DC" w:rsidRPr="00E06E50" w:rsidRDefault="00E705DC">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sidR="0073549A">
      <w:rPr>
        <w:rStyle w:val="Nmerodepgina"/>
        <w:rFonts w:ascii="Arial" w:hAnsi="Arial" w:cs="Arial"/>
        <w:noProof/>
      </w:rPr>
      <w:t>6</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73549A">
      <w:rPr>
        <w:rStyle w:val="Nmerodepgina"/>
        <w:rFonts w:ascii="Arial" w:hAnsi="Arial" w:cs="Arial"/>
        <w:noProof/>
      </w:rPr>
      <w:t>7</w:t>
    </w:r>
    <w:r w:rsidRPr="00E06E50">
      <w:rPr>
        <w:rStyle w:val="Nmerodepgina"/>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D9185" w14:textId="284DA051" w:rsidR="00E705DC" w:rsidRDefault="00E705DC" w:rsidP="00F17386">
    <w:r>
      <w:rPr>
        <w:noProof/>
        <w:lang w:eastAsia="es-MX"/>
      </w:rPr>
      <mc:AlternateContent>
        <mc:Choice Requires="wps">
          <w:drawing>
            <wp:anchor distT="0" distB="0" distL="114300" distR="114300" simplePos="0" relativeHeight="251661312" behindDoc="0" locked="0" layoutInCell="0" allowOverlap="1" wp14:anchorId="4825379F" wp14:editId="6833DA61">
              <wp:simplePos x="0" y="0"/>
              <wp:positionH relativeFrom="column">
                <wp:posOffset>17145</wp:posOffset>
              </wp:positionH>
              <wp:positionV relativeFrom="paragraph">
                <wp:posOffset>9525</wp:posOffset>
              </wp:positionV>
              <wp:extent cx="5577840" cy="0"/>
              <wp:effectExtent l="17145" t="9525" r="31115" b="28575"/>
              <wp:wrapNone/>
              <wp:docPr id="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C2030"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5pt" to="440.5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" o:allowincell="f"/>
          </w:pict>
        </mc:Fallback>
      </mc:AlternateContent>
    </w:r>
  </w:p>
  <w:tbl>
    <w:tblPr>
      <w:tblW w:w="0" w:type="auto"/>
      <w:tblLayout w:type="fixed"/>
      <w:tblCellMar>
        <w:left w:w="70" w:type="dxa"/>
        <w:right w:w="70" w:type="dxa"/>
      </w:tblCellMar>
      <w:tblLook w:val="0000" w:firstRow="0" w:lastRow="0" w:firstColumn="0" w:lastColumn="0" w:noHBand="0" w:noVBand="0"/>
    </w:tblPr>
    <w:tblGrid>
      <w:gridCol w:w="1630"/>
      <w:gridCol w:w="3118"/>
      <w:gridCol w:w="1276"/>
      <w:gridCol w:w="2954"/>
    </w:tblGrid>
    <w:tr w:rsidR="00E705DC" w:rsidRPr="00744A24" w14:paraId="59C1F502" w14:textId="77777777">
      <w:trPr>
        <w:cantSplit/>
        <w:trHeight w:val="363"/>
      </w:trPr>
      <w:tc>
        <w:tcPr>
          <w:tcW w:w="8978" w:type="dxa"/>
          <w:gridSpan w:val="4"/>
        </w:tcPr>
        <w:p w14:paraId="4244857D" w14:textId="77777777" w:rsidR="00E705DC" w:rsidRPr="00744A24" w:rsidRDefault="00E705DC" w:rsidP="002A2236">
          <w:pPr>
            <w:pStyle w:val="Encabezado"/>
            <w:jc w:val="center"/>
            <w:rPr>
              <w:rFonts w:ascii="Arial" w:hAnsi="Arial" w:cs="Arial"/>
              <w:sz w:val="18"/>
              <w:szCs w:val="18"/>
            </w:rPr>
          </w:pPr>
          <w:r w:rsidRPr="00744A24">
            <w:rPr>
              <w:rFonts w:ascii="Arial" w:hAnsi="Arial" w:cs="Arial"/>
              <w:sz w:val="18"/>
              <w:szCs w:val="18"/>
            </w:rPr>
            <w:t>INFOS ©Derechos Reservados</w:t>
          </w:r>
        </w:p>
      </w:tc>
    </w:tr>
    <w:tr w:rsidR="00E705DC" w:rsidRPr="00744A24" w14:paraId="52DE6709" w14:textId="77777777" w:rsidTr="007B1485">
      <w:tc>
        <w:tcPr>
          <w:tcW w:w="1630" w:type="dxa"/>
        </w:tcPr>
        <w:p w14:paraId="00E13D73" w14:textId="77777777" w:rsidR="00E705DC" w:rsidRPr="007B1485" w:rsidRDefault="00E705DC" w:rsidP="00610DFE">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Número: </w:t>
          </w:r>
        </w:p>
      </w:tc>
      <w:tc>
        <w:tcPr>
          <w:tcW w:w="3118" w:type="dxa"/>
        </w:tcPr>
        <w:p w14:paraId="5BFF1195" w14:textId="77777777" w:rsidR="00E705DC" w:rsidRPr="007B1485" w:rsidRDefault="00E705DC" w:rsidP="00610DFE">
          <w:pPr>
            <w:pStyle w:val="Encabezado"/>
            <w:rPr>
              <w:rFonts w:ascii="Arial" w:hAnsi="Arial" w:cs="Arial"/>
              <w:b/>
              <w:color w:val="000000" w:themeColor="text1"/>
              <w:sz w:val="18"/>
              <w:szCs w:val="18"/>
            </w:rPr>
          </w:pPr>
          <w:r>
            <w:rPr>
              <w:rFonts w:ascii="Arial" w:hAnsi="Arial" w:cs="Arial"/>
              <w:b/>
              <w:color w:val="000000" w:themeColor="text1"/>
              <w:sz w:val="18"/>
              <w:szCs w:val="18"/>
            </w:rPr>
            <w:t>DR-</w:t>
          </w:r>
          <w:r w:rsidRPr="007B1485">
            <w:rPr>
              <w:rFonts w:ascii="Arial" w:hAnsi="Arial" w:cs="Arial"/>
              <w:b/>
              <w:color w:val="000000" w:themeColor="text1"/>
              <w:sz w:val="18"/>
              <w:szCs w:val="18"/>
            </w:rPr>
            <w:t>v2.0/Cambios-PP-PROPNEG</w:t>
          </w:r>
        </w:p>
      </w:tc>
      <w:tc>
        <w:tcPr>
          <w:tcW w:w="1276" w:type="dxa"/>
        </w:tcPr>
        <w:p w14:paraId="635272CB"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Autor: </w:t>
          </w:r>
        </w:p>
      </w:tc>
      <w:tc>
        <w:tcPr>
          <w:tcW w:w="2954" w:type="dxa"/>
        </w:tcPr>
        <w:p w14:paraId="6D0AD01A"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Mónica Moreno Flores</w:t>
          </w:r>
        </w:p>
      </w:tc>
    </w:tr>
    <w:tr w:rsidR="00E705DC" w:rsidRPr="00744A24" w14:paraId="6AA3D0ED" w14:textId="77777777" w:rsidTr="007B1485">
      <w:tc>
        <w:tcPr>
          <w:tcW w:w="1630" w:type="dxa"/>
        </w:tcPr>
        <w:p w14:paraId="3923AC32" w14:textId="77777777" w:rsidR="00E705DC" w:rsidRPr="007B1485" w:rsidRDefault="00E705DC" w:rsidP="00610DFE">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 xml:space="preserve">Versión/Revisión: </w:t>
          </w:r>
        </w:p>
      </w:tc>
      <w:tc>
        <w:tcPr>
          <w:tcW w:w="3118" w:type="dxa"/>
        </w:tcPr>
        <w:p w14:paraId="2891D188"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V2.0rPA1</w:t>
          </w:r>
        </w:p>
      </w:tc>
      <w:tc>
        <w:tcPr>
          <w:tcW w:w="1276" w:type="dxa"/>
        </w:tcPr>
        <w:p w14:paraId="7D20204D"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Aprobado: </w:t>
          </w:r>
        </w:p>
      </w:tc>
      <w:tc>
        <w:tcPr>
          <w:tcW w:w="2954" w:type="dxa"/>
        </w:tcPr>
        <w:p w14:paraId="54841844" w14:textId="77777777" w:rsidR="00E705DC" w:rsidRPr="007B1485" w:rsidRDefault="00E705DC" w:rsidP="00610DFE">
          <w:pPr>
            <w:pStyle w:val="Encabezado"/>
            <w:rPr>
              <w:rFonts w:ascii="Arial" w:hAnsi="Arial" w:cs="Arial"/>
              <w:b/>
              <w:color w:val="000000" w:themeColor="text1"/>
              <w:sz w:val="18"/>
              <w:szCs w:val="18"/>
            </w:rPr>
          </w:pPr>
        </w:p>
      </w:tc>
    </w:tr>
    <w:tr w:rsidR="00E705DC" w:rsidRPr="00744A24" w14:paraId="2C0151BA" w14:textId="77777777" w:rsidTr="007B1485">
      <w:tc>
        <w:tcPr>
          <w:tcW w:w="1630" w:type="dxa"/>
        </w:tcPr>
        <w:p w14:paraId="29930757" w14:textId="77777777" w:rsidR="00E705DC" w:rsidRPr="007B1485" w:rsidRDefault="00E705DC" w:rsidP="002A2236">
          <w:pPr>
            <w:pStyle w:val="Encabezado"/>
            <w:jc w:val="right"/>
            <w:rPr>
              <w:rFonts w:ascii="Arial" w:hAnsi="Arial" w:cs="Arial"/>
              <w:color w:val="000000" w:themeColor="text1"/>
              <w:sz w:val="18"/>
              <w:szCs w:val="18"/>
            </w:rPr>
          </w:pPr>
          <w:r w:rsidRPr="007B1485">
            <w:rPr>
              <w:rFonts w:ascii="Arial" w:hAnsi="Arial" w:cs="Arial"/>
              <w:color w:val="000000" w:themeColor="text1"/>
              <w:sz w:val="18"/>
              <w:szCs w:val="18"/>
            </w:rPr>
            <w:t xml:space="preserve">Fecha: </w:t>
          </w:r>
        </w:p>
      </w:tc>
      <w:tc>
        <w:tcPr>
          <w:tcW w:w="3118" w:type="dxa"/>
        </w:tcPr>
        <w:p w14:paraId="088D5606"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14/01/2011</w:t>
          </w:r>
        </w:p>
      </w:tc>
      <w:tc>
        <w:tcPr>
          <w:tcW w:w="1276" w:type="dxa"/>
        </w:tcPr>
        <w:p w14:paraId="3129C73F" w14:textId="77777777" w:rsidR="00E705DC" w:rsidRPr="007B1485" w:rsidRDefault="00E705DC" w:rsidP="002A2236">
          <w:pPr>
            <w:pStyle w:val="Encabezado"/>
            <w:jc w:val="right"/>
            <w:rPr>
              <w:rFonts w:ascii="Arial" w:hAnsi="Arial" w:cs="Arial"/>
              <w:b/>
              <w:color w:val="000000" w:themeColor="text1"/>
              <w:sz w:val="18"/>
              <w:szCs w:val="18"/>
            </w:rPr>
          </w:pPr>
          <w:r w:rsidRPr="007B1485">
            <w:rPr>
              <w:rFonts w:ascii="Arial" w:hAnsi="Arial" w:cs="Arial"/>
              <w:color w:val="000000" w:themeColor="text1"/>
              <w:sz w:val="18"/>
              <w:szCs w:val="18"/>
            </w:rPr>
            <w:t>Clasificación</w:t>
          </w:r>
          <w:r w:rsidRPr="007B1485">
            <w:rPr>
              <w:rFonts w:ascii="Arial" w:hAnsi="Arial" w:cs="Arial"/>
              <w:b/>
              <w:color w:val="000000" w:themeColor="text1"/>
              <w:sz w:val="18"/>
              <w:szCs w:val="18"/>
            </w:rPr>
            <w:t xml:space="preserve">: </w:t>
          </w:r>
        </w:p>
      </w:tc>
      <w:tc>
        <w:tcPr>
          <w:tcW w:w="2954" w:type="dxa"/>
        </w:tcPr>
        <w:p w14:paraId="2ACD9607" w14:textId="77777777" w:rsidR="00E705DC" w:rsidRPr="007B1485" w:rsidRDefault="00E705DC" w:rsidP="002A2236">
          <w:pPr>
            <w:pStyle w:val="Encabezado"/>
            <w:rPr>
              <w:rFonts w:ascii="Arial" w:hAnsi="Arial" w:cs="Arial"/>
              <w:b/>
              <w:color w:val="000000" w:themeColor="text1"/>
              <w:sz w:val="18"/>
              <w:szCs w:val="18"/>
            </w:rPr>
          </w:pPr>
          <w:r w:rsidRPr="007B1485">
            <w:rPr>
              <w:rFonts w:ascii="Arial" w:hAnsi="Arial" w:cs="Arial"/>
              <w:b/>
              <w:color w:val="000000" w:themeColor="text1"/>
              <w:sz w:val="18"/>
              <w:szCs w:val="18"/>
            </w:rPr>
            <w:t>CONFIDENCIAL</w:t>
          </w:r>
        </w:p>
      </w:tc>
    </w:tr>
  </w:tbl>
  <w:p w14:paraId="49A9157A" w14:textId="77777777" w:rsidR="00E705DC" w:rsidRPr="00E06E50" w:rsidRDefault="00E705DC" w:rsidP="00F17386">
    <w:pPr>
      <w:pStyle w:val="Piedepgina"/>
      <w:rPr>
        <w:rFonts w:ascii="Arial" w:hAnsi="Arial" w:cs="Arial"/>
      </w:rPr>
    </w:pPr>
  </w:p>
  <w:p w14:paraId="76A9B90A" w14:textId="77777777" w:rsidR="00E705DC" w:rsidRPr="00F17386" w:rsidRDefault="00E705DC" w:rsidP="00F17386">
    <w:pPr>
      <w:pStyle w:val="Piedepgina"/>
      <w:rPr>
        <w:rFonts w:ascii="Arial" w:hAnsi="Arial" w:cs="Arial"/>
      </w:rPr>
    </w:pPr>
    <w:r w:rsidRPr="00E06E50">
      <w:rPr>
        <w:rFonts w:ascii="Arial" w:hAnsi="Arial" w:cs="Arial"/>
      </w:rPr>
      <w:tab/>
    </w:r>
    <w:r w:rsidRPr="00E06E50">
      <w:rPr>
        <w:rStyle w:val="Nmerodepgina"/>
        <w:rFonts w:ascii="Arial" w:hAnsi="Arial" w:cs="Arial"/>
      </w:rPr>
      <w:fldChar w:fldCharType="begin"/>
    </w:r>
    <w:r w:rsidRPr="00E06E50">
      <w:rPr>
        <w:rStyle w:val="Nmerodepgina"/>
        <w:rFonts w:ascii="Arial" w:hAnsi="Arial" w:cs="Arial"/>
      </w:rPr>
      <w:instrText xml:space="preserve"> PAGE </w:instrText>
    </w:r>
    <w:r w:rsidRPr="00E06E50">
      <w:rPr>
        <w:rStyle w:val="Nmerodepgina"/>
        <w:rFonts w:ascii="Arial" w:hAnsi="Arial" w:cs="Arial"/>
      </w:rPr>
      <w:fldChar w:fldCharType="separate"/>
    </w:r>
    <w:r>
      <w:rPr>
        <w:rStyle w:val="Nmerodepgina"/>
        <w:rFonts w:ascii="Arial" w:hAnsi="Arial" w:cs="Arial"/>
        <w:noProof/>
      </w:rPr>
      <w:t>3</w:t>
    </w:r>
    <w:r w:rsidRPr="00E06E50">
      <w:rPr>
        <w:rStyle w:val="Nmerodepgina"/>
        <w:rFonts w:ascii="Arial" w:hAnsi="Arial" w:cs="Arial"/>
      </w:rPr>
      <w:fldChar w:fldCharType="end"/>
    </w:r>
    <w:r w:rsidRPr="00E06E50">
      <w:rPr>
        <w:rStyle w:val="Nmerodepgina"/>
        <w:rFonts w:ascii="Arial" w:hAnsi="Arial" w:cs="Arial"/>
      </w:rPr>
      <w:t>/</w:t>
    </w:r>
    <w:r w:rsidRPr="00E06E50">
      <w:rPr>
        <w:rStyle w:val="Nmerodepgina"/>
        <w:rFonts w:ascii="Arial" w:hAnsi="Arial" w:cs="Arial"/>
      </w:rPr>
      <w:fldChar w:fldCharType="begin"/>
    </w:r>
    <w:r w:rsidRPr="00E06E50">
      <w:rPr>
        <w:rStyle w:val="Nmerodepgina"/>
        <w:rFonts w:ascii="Arial" w:hAnsi="Arial" w:cs="Arial"/>
      </w:rPr>
      <w:instrText xml:space="preserve"> NUMPAGES </w:instrText>
    </w:r>
    <w:r w:rsidRPr="00E06E50">
      <w:rPr>
        <w:rStyle w:val="Nmerodepgina"/>
        <w:rFonts w:ascii="Arial" w:hAnsi="Arial" w:cs="Arial"/>
      </w:rPr>
      <w:fldChar w:fldCharType="separate"/>
    </w:r>
    <w:r w:rsidR="00181B24">
      <w:rPr>
        <w:rStyle w:val="Nmerodepgina"/>
        <w:rFonts w:ascii="Arial" w:hAnsi="Arial" w:cs="Arial"/>
        <w:noProof/>
      </w:rPr>
      <w:t>6</w:t>
    </w:r>
    <w:r w:rsidRPr="00E06E50">
      <w:rPr>
        <w:rStyle w:val="Nmerodepgina"/>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B1BDD5" w14:textId="77777777" w:rsidR="00E4590E" w:rsidRDefault="00E4590E">
      <w:r>
        <w:separator/>
      </w:r>
    </w:p>
  </w:footnote>
  <w:footnote w:type="continuationSeparator" w:id="0">
    <w:p w14:paraId="010393A6" w14:textId="77777777" w:rsidR="00E4590E" w:rsidRDefault="00E45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E7BE1" w14:textId="61E357BA" w:rsidR="00C0377E" w:rsidRDefault="00C0377E" w:rsidP="003A3F70">
    <w:pPr>
      <w:jc w:val="right"/>
      <w:rPr>
        <w:rFonts w:ascii="Arial" w:hAnsi="Arial" w:cs="Arial"/>
        <w:sz w:val="16"/>
        <w:szCs w:val="16"/>
      </w:rPr>
    </w:pPr>
    <w:r>
      <w:rPr>
        <w:rFonts w:ascii="Arial" w:hAnsi="Arial" w:cs="Arial"/>
        <w:sz w:val="16"/>
        <w:szCs w:val="16"/>
      </w:rPr>
      <w:t>Equipo:</w:t>
    </w:r>
  </w:p>
  <w:p w14:paraId="56DDB956" w14:textId="61A58D01" w:rsidR="00E705DC" w:rsidRDefault="00745DFC" w:rsidP="003A3F70">
    <w:pPr>
      <w:jc w:val="right"/>
      <w:rPr>
        <w:rFonts w:ascii="Arial" w:hAnsi="Arial" w:cs="Arial"/>
        <w:sz w:val="16"/>
        <w:szCs w:val="16"/>
      </w:rPr>
    </w:pPr>
    <w:r>
      <w:rPr>
        <w:rFonts w:ascii="Arial" w:hAnsi="Arial" w:cs="Arial"/>
        <w:noProof/>
        <w:sz w:val="16"/>
        <w:szCs w:val="16"/>
        <w:lang w:eastAsia="es-MX"/>
      </w:rPr>
      <mc:AlternateContent>
        <mc:Choice Requires="wps">
          <w:drawing>
            <wp:anchor distT="0" distB="0" distL="114300" distR="114300" simplePos="0" relativeHeight="251662336" behindDoc="0" locked="0" layoutInCell="1" allowOverlap="1" wp14:anchorId="6B3903AD" wp14:editId="165D91C0">
              <wp:simplePos x="0" y="0"/>
              <wp:positionH relativeFrom="column">
                <wp:posOffset>-116840</wp:posOffset>
              </wp:positionH>
              <wp:positionV relativeFrom="paragraph">
                <wp:posOffset>-133350</wp:posOffset>
              </wp:positionV>
              <wp:extent cx="1028700" cy="7048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1028700"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5BA8C" w14:textId="22209E86" w:rsidR="00745DFC" w:rsidRPr="00745DFC" w:rsidRDefault="00C0377E" w:rsidP="00745DFC">
                          <w:pPr>
                            <w:jc w:val="center"/>
                            <w:rPr>
                              <w:sz w:val="44"/>
                              <w:szCs w:val="44"/>
                            </w:rPr>
                          </w:pPr>
                          <w:r>
                            <w:rPr>
                              <w:noProof/>
                              <w:lang w:eastAsia="es-MX"/>
                            </w:rPr>
                            <w:drawing>
                              <wp:inline distT="0" distB="0" distL="0" distR="0" wp14:anchorId="586E48C1" wp14:editId="19E9F84C">
                                <wp:extent cx="628174" cy="606627"/>
                                <wp:effectExtent l="0" t="0" r="635"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174" cy="6066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3903AD" id="_x0000_t202" coordsize="21600,21600" o:spt="202" path="m,l,21600r21600,l21600,xe">
              <v:stroke joinstyle="miter"/>
              <v:path gradientshapeok="t" o:connecttype="rect"/>
            </v:shapetype>
            <v:shape id="Cuadro de texto 5" o:spid="_x0000_s1026" type="#_x0000_t202" style="position:absolute;left:0;text-align:left;margin-left:-9.2pt;margin-top:-10.5pt;width:81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" fillcolor="white [3201]" strokeweight=".5pt">
              <v:textbox>
                <w:txbxContent>
                  <w:p w14:paraId="5875BA8C" w14:textId="22209E86" w:rsidR="00745DFC" w:rsidRPr="00745DFC" w:rsidRDefault="00C0377E" w:rsidP="00745DFC">
                    <w:pPr>
                      <w:jc w:val="center"/>
                      <w:rPr>
                        <w:sz w:val="44"/>
                        <w:szCs w:val="44"/>
                      </w:rPr>
                    </w:pPr>
                    <w:r>
                      <w:rPr>
                        <w:noProof/>
                        <w:lang w:eastAsia="es-MX"/>
                      </w:rPr>
                      <w:drawing>
                        <wp:inline distT="0" distB="0" distL="0" distR="0" wp14:anchorId="586E48C1" wp14:editId="19E9F84C">
                          <wp:extent cx="628174" cy="606627"/>
                          <wp:effectExtent l="0" t="0" r="635" b="317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28174" cy="606627"/>
                                  </a:xfrm>
                                  <a:prstGeom prst="rect">
                                    <a:avLst/>
                                  </a:prstGeom>
                                </pic:spPr>
                              </pic:pic>
                            </a:graphicData>
                          </a:graphic>
                        </wp:inline>
                      </w:drawing>
                    </w:r>
                  </w:p>
                </w:txbxContent>
              </v:textbox>
            </v:shape>
          </w:pict>
        </mc:Fallback>
      </mc:AlternateContent>
    </w:r>
    <w:proofErr w:type="spellStart"/>
    <w:r w:rsidR="00C0377E">
      <w:rPr>
        <w:rFonts w:ascii="Arial" w:hAnsi="Arial" w:cs="Arial"/>
        <w:sz w:val="16"/>
        <w:szCs w:val="16"/>
      </w:rPr>
      <w:t>Carielo</w:t>
    </w:r>
    <w:proofErr w:type="spellEnd"/>
    <w:r w:rsidR="00E705DC">
      <w:rPr>
        <w:rFonts w:ascii="Arial" w:hAnsi="Arial" w:cs="Arial"/>
        <w:sz w:val="16"/>
        <w:szCs w:val="16"/>
      </w:rPr>
      <w:br/>
    </w:r>
    <w:r w:rsidR="00C0377E">
      <w:rPr>
        <w:rFonts w:ascii="Arial" w:hAnsi="Arial" w:cs="Arial"/>
        <w:sz w:val="16"/>
        <w:szCs w:val="16"/>
      </w:rPr>
      <w:t>Roberto</w:t>
    </w:r>
  </w:p>
  <w:p w14:paraId="5BFC7A7F" w14:textId="7918158D" w:rsidR="00745DFC" w:rsidRDefault="00C0377E" w:rsidP="003A3F70">
    <w:pPr>
      <w:jc w:val="right"/>
      <w:rPr>
        <w:rFonts w:ascii="Arial" w:hAnsi="Arial" w:cs="Arial"/>
        <w:sz w:val="16"/>
        <w:szCs w:val="16"/>
      </w:rPr>
    </w:pPr>
    <w:r>
      <w:rPr>
        <w:rFonts w:ascii="Arial" w:hAnsi="Arial" w:cs="Arial"/>
        <w:sz w:val="16"/>
        <w:szCs w:val="16"/>
      </w:rPr>
      <w:t>Clemente</w:t>
    </w:r>
  </w:p>
  <w:p w14:paraId="24B149C7" w14:textId="6F29ED25" w:rsidR="00C0377E" w:rsidRDefault="00C0377E" w:rsidP="00C0377E">
    <w:pPr>
      <w:jc w:val="right"/>
      <w:rPr>
        <w:lang w:val="en-US"/>
      </w:rPr>
    </w:pPr>
    <w:r>
      <w:rPr>
        <w:rFonts w:ascii="Arial" w:hAnsi="Arial" w:cs="Arial"/>
        <w:sz w:val="16"/>
        <w:szCs w:val="16"/>
      </w:rPr>
      <w:t>crc@gmail.com</w:t>
    </w:r>
  </w:p>
  <w:p w14:paraId="40681BC7" w14:textId="77777777" w:rsidR="00C0377E" w:rsidRDefault="00C0377E">
    <w:pPr>
      <w:pStyle w:val="Encabezado"/>
      <w:rPr>
        <w:lang w:val="en-US"/>
      </w:rPr>
    </w:pPr>
  </w:p>
  <w:p w14:paraId="4016104C" w14:textId="774FDFC6" w:rsidR="00E705DC" w:rsidRDefault="00E705DC">
    <w:pPr>
      <w:pStyle w:val="Encabezado"/>
      <w:rPr>
        <w:lang w:val="en-US"/>
      </w:rPr>
    </w:pPr>
    <w:r>
      <w:rPr>
        <w:noProof/>
        <w:lang w:eastAsia="es-MX"/>
      </w:rPr>
      <mc:AlternateContent>
        <mc:Choice Requires="wps">
          <w:drawing>
            <wp:anchor distT="0" distB="0" distL="114300" distR="114300" simplePos="0" relativeHeight="251653120" behindDoc="0" locked="0" layoutInCell="0" allowOverlap="1" wp14:anchorId="4814C5CB" wp14:editId="7BEFD80D">
              <wp:simplePos x="0" y="0"/>
              <wp:positionH relativeFrom="column">
                <wp:posOffset>1270</wp:posOffset>
              </wp:positionH>
              <wp:positionV relativeFrom="paragraph">
                <wp:posOffset>85090</wp:posOffset>
              </wp:positionV>
              <wp:extent cx="5715000" cy="0"/>
              <wp:effectExtent l="13970" t="8890" r="24130" b="2921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B607D8" id="Line 3"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6.7pt" to="450.1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" o:allowincell="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28553" w14:textId="77777777" w:rsidR="00E705DC" w:rsidRDefault="00E705DC" w:rsidP="00A1383C">
    <w:pPr>
      <w:jc w:val="right"/>
      <w:rPr>
        <w:rFonts w:ascii="Arial" w:hAnsi="Arial" w:cs="Arial"/>
        <w:sz w:val="16"/>
        <w:szCs w:val="16"/>
      </w:rPr>
    </w:pPr>
    <w:r>
      <w:rPr>
        <w:noProof/>
        <w:lang w:eastAsia="es-MX"/>
      </w:rPr>
      <w:drawing>
        <wp:anchor distT="0" distB="0" distL="114300" distR="114300" simplePos="0" relativeHeight="251655168" behindDoc="0" locked="0" layoutInCell="1" allowOverlap="1" wp14:anchorId="51B8E90E" wp14:editId="2E47DAD1">
          <wp:simplePos x="0" y="0"/>
          <wp:positionH relativeFrom="column">
            <wp:posOffset>1270</wp:posOffset>
          </wp:positionH>
          <wp:positionV relativeFrom="page">
            <wp:posOffset>459740</wp:posOffset>
          </wp:positionV>
          <wp:extent cx="801370" cy="581660"/>
          <wp:effectExtent l="19050" t="0" r="0" b="0"/>
          <wp:wrapNone/>
          <wp:docPr id="22" name="Picture 15"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Doc"/>
                  <pic:cNvPicPr>
                    <a:picLocks noChangeAspect="1" noChangeArrowheads="1"/>
                  </pic:cNvPicPr>
                </pic:nvPicPr>
                <pic:blipFill>
                  <a:blip r:embed="rId1"/>
                  <a:srcRect/>
                  <a:stretch>
                    <a:fillRect/>
                  </a:stretch>
                </pic:blipFill>
                <pic:spPr bwMode="auto">
                  <a:xfrm>
                    <a:off x="0" y="0"/>
                    <a:ext cx="801370" cy="581660"/>
                  </a:xfrm>
                  <a:prstGeom prst="rect">
                    <a:avLst/>
                  </a:prstGeom>
                  <a:noFill/>
                  <a:ln w="9525">
                    <a:noFill/>
                    <a:miter lim="800000"/>
                    <a:headEnd/>
                    <a:tailEnd/>
                  </a:ln>
                </pic:spPr>
              </pic:pic>
            </a:graphicData>
          </a:graphic>
        </wp:anchor>
      </w:drawing>
    </w:r>
    <w:proofErr w:type="spellStart"/>
    <w:r w:rsidRPr="00EC42A9">
      <w:rPr>
        <w:rFonts w:ascii="Arial" w:hAnsi="Arial" w:cs="Arial"/>
        <w:sz w:val="16"/>
        <w:szCs w:val="16"/>
      </w:rPr>
      <w:t>Infosoluciones</w:t>
    </w:r>
    <w:proofErr w:type="spellEnd"/>
    <w:r w:rsidRPr="00EC42A9">
      <w:rPr>
        <w:rFonts w:ascii="Arial" w:hAnsi="Arial" w:cs="Arial"/>
        <w:sz w:val="16"/>
        <w:szCs w:val="16"/>
      </w:rPr>
      <w:t xml:space="preserve"> de México</w:t>
    </w:r>
    <w:r>
      <w:rPr>
        <w:rFonts w:ascii="Arial" w:hAnsi="Arial" w:cs="Arial"/>
        <w:sz w:val="16"/>
        <w:szCs w:val="16"/>
      </w:rPr>
      <w:t>,</w:t>
    </w:r>
    <w:r w:rsidRPr="00EC42A9">
      <w:rPr>
        <w:rFonts w:ascii="Arial" w:hAnsi="Arial" w:cs="Arial"/>
        <w:sz w:val="16"/>
        <w:szCs w:val="16"/>
      </w:rPr>
      <w:t xml:space="preserve"> S</w:t>
    </w:r>
    <w:r>
      <w:rPr>
        <w:rFonts w:ascii="Arial" w:hAnsi="Arial" w:cs="Arial"/>
        <w:sz w:val="16"/>
        <w:szCs w:val="16"/>
      </w:rPr>
      <w:t>.</w:t>
    </w:r>
    <w:r w:rsidRPr="00EC42A9">
      <w:rPr>
        <w:rFonts w:ascii="Arial" w:hAnsi="Arial" w:cs="Arial"/>
        <w:sz w:val="16"/>
        <w:szCs w:val="16"/>
      </w:rPr>
      <w:t>A</w:t>
    </w:r>
    <w:r>
      <w:rPr>
        <w:rFonts w:ascii="Arial" w:hAnsi="Arial" w:cs="Arial"/>
        <w:sz w:val="16"/>
        <w:szCs w:val="16"/>
      </w:rPr>
      <w:t>.</w:t>
    </w:r>
    <w:r w:rsidRPr="00EC42A9">
      <w:rPr>
        <w:rFonts w:ascii="Arial" w:hAnsi="Arial" w:cs="Arial"/>
        <w:sz w:val="16"/>
        <w:szCs w:val="16"/>
      </w:rPr>
      <w:t xml:space="preserve"> de C</w:t>
    </w:r>
    <w:r>
      <w:rPr>
        <w:rFonts w:ascii="Arial" w:hAnsi="Arial" w:cs="Arial"/>
        <w:sz w:val="16"/>
        <w:szCs w:val="16"/>
      </w:rPr>
      <w:t>.</w:t>
    </w:r>
    <w:r w:rsidRPr="00EC42A9">
      <w:rPr>
        <w:rFonts w:ascii="Arial" w:hAnsi="Arial" w:cs="Arial"/>
        <w:sz w:val="16"/>
        <w:szCs w:val="16"/>
      </w:rPr>
      <w:t>V</w:t>
    </w:r>
    <w:r>
      <w:rPr>
        <w:rFonts w:ascii="Arial" w:hAnsi="Arial" w:cs="Arial"/>
        <w:sz w:val="16"/>
        <w:szCs w:val="16"/>
      </w:rPr>
      <w:t>.</w:t>
    </w:r>
    <w:r>
      <w:rPr>
        <w:rFonts w:ascii="Arial" w:hAnsi="Arial" w:cs="Arial"/>
        <w:sz w:val="16"/>
        <w:szCs w:val="16"/>
      </w:rPr>
      <w:br/>
      <w:t>Antimonio 446, Col. Cruz del Aire</w:t>
    </w:r>
  </w:p>
  <w:p w14:paraId="5DD1984B" w14:textId="77777777" w:rsidR="00E705DC" w:rsidRPr="00BD2265" w:rsidRDefault="00E705DC" w:rsidP="00A1383C">
    <w:pPr>
      <w:jc w:val="right"/>
      <w:rPr>
        <w:rFonts w:ascii="Arial" w:hAnsi="Arial" w:cs="Arial"/>
        <w:sz w:val="16"/>
        <w:szCs w:val="16"/>
      </w:rPr>
    </w:pPr>
    <w:r>
      <w:rPr>
        <w:rFonts w:ascii="Arial" w:hAnsi="Arial" w:cs="Arial"/>
        <w:sz w:val="16"/>
        <w:szCs w:val="16"/>
      </w:rPr>
      <w:t xml:space="preserve">C. P. </w:t>
    </w:r>
    <w:r w:rsidRPr="00BD2265">
      <w:rPr>
        <w:rFonts w:ascii="Arial" w:hAnsi="Arial" w:cs="Arial"/>
        <w:sz w:val="16"/>
        <w:szCs w:val="16"/>
      </w:rPr>
      <w:t>25</w:t>
    </w:r>
    <w:r>
      <w:rPr>
        <w:rFonts w:ascii="Arial" w:hAnsi="Arial" w:cs="Arial"/>
        <w:sz w:val="16"/>
        <w:szCs w:val="16"/>
      </w:rPr>
      <w:t>296</w:t>
    </w:r>
    <w:r w:rsidRPr="00BD2265">
      <w:rPr>
        <w:rFonts w:ascii="Arial" w:hAnsi="Arial" w:cs="Arial"/>
        <w:sz w:val="16"/>
        <w:szCs w:val="16"/>
      </w:rPr>
      <w:t xml:space="preserve"> Saltillo, Coahuila</w:t>
    </w:r>
  </w:p>
  <w:p w14:paraId="4CCC589A" w14:textId="77777777" w:rsidR="00E705DC" w:rsidRPr="00BD2265" w:rsidRDefault="00E705DC" w:rsidP="00A1383C">
    <w:pPr>
      <w:jc w:val="right"/>
      <w:rPr>
        <w:rFonts w:ascii="Arial" w:hAnsi="Arial" w:cs="Arial"/>
        <w:sz w:val="16"/>
        <w:szCs w:val="16"/>
      </w:rPr>
    </w:pPr>
    <w:r w:rsidRPr="00BD2265">
      <w:rPr>
        <w:rFonts w:ascii="Arial" w:hAnsi="Arial" w:cs="Arial"/>
        <w:sz w:val="16"/>
        <w:szCs w:val="16"/>
      </w:rPr>
      <w:t>Tel. + 52 (844) 134 3951</w:t>
    </w:r>
  </w:p>
  <w:p w14:paraId="566FE03D" w14:textId="77777777" w:rsidR="00E705DC" w:rsidRPr="00BD2265" w:rsidRDefault="0073549A" w:rsidP="00A1383C">
    <w:pPr>
      <w:jc w:val="right"/>
      <w:rPr>
        <w:rFonts w:ascii="Arial" w:hAnsi="Arial" w:cs="Arial"/>
        <w:sz w:val="16"/>
        <w:szCs w:val="16"/>
      </w:rPr>
    </w:pPr>
    <w:hyperlink r:id="rId2" w:history="1">
      <w:r w:rsidR="00E705DC" w:rsidRPr="00BD2265">
        <w:rPr>
          <w:rStyle w:val="Hipervnculo"/>
          <w:rFonts w:ascii="Arial" w:hAnsi="Arial" w:cs="Arial"/>
          <w:color w:val="auto"/>
          <w:sz w:val="16"/>
          <w:szCs w:val="16"/>
          <w:u w:val="none"/>
        </w:rPr>
        <w:t>http://www.infos.com.mx</w:t>
      </w:r>
    </w:hyperlink>
    <w:r w:rsidR="00E705DC" w:rsidRPr="00BD2265">
      <w:rPr>
        <w:rFonts w:ascii="Arial" w:hAnsi="Arial" w:cs="Arial"/>
        <w:sz w:val="16"/>
        <w:szCs w:val="16"/>
      </w:rPr>
      <w:t xml:space="preserve"> / info@infos.com.mx </w:t>
    </w:r>
  </w:p>
  <w:p w14:paraId="1CFA6B44" w14:textId="7A329C4D" w:rsidR="00E705DC" w:rsidRPr="00BD2265" w:rsidRDefault="00E705DC">
    <w:pPr>
      <w:pStyle w:val="Encabezado"/>
    </w:pPr>
    <w:r>
      <w:rPr>
        <w:noProof/>
        <w:lang w:eastAsia="es-MX"/>
      </w:rPr>
      <mc:AlternateContent>
        <mc:Choice Requires="wps">
          <w:drawing>
            <wp:anchor distT="0" distB="0" distL="114300" distR="114300" simplePos="0" relativeHeight="251657216" behindDoc="0" locked="0" layoutInCell="1" allowOverlap="1" wp14:anchorId="2F8CD070" wp14:editId="15A26197">
              <wp:simplePos x="0" y="0"/>
              <wp:positionH relativeFrom="column">
                <wp:posOffset>18415</wp:posOffset>
              </wp:positionH>
              <wp:positionV relativeFrom="paragraph">
                <wp:posOffset>116840</wp:posOffset>
              </wp:positionV>
              <wp:extent cx="5697855" cy="0"/>
              <wp:effectExtent l="18415" t="15240" r="24130" b="2286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7855"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CB0DF"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9.2pt" to="450.1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Nd8gEAALMDAAAOAAAAZHJzL2Uyb0RvYy54bWysU02P2jAQvVfqf7B8hwRKW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464C"/>
    <w:multiLevelType w:val="hybridMultilevel"/>
    <w:tmpl w:val="0566692E"/>
    <w:lvl w:ilvl="0" w:tplc="04090001">
      <w:start w:val="1"/>
      <w:numFmt w:val="bullet"/>
      <w:lvlText w:val=""/>
      <w:lvlJc w:val="left"/>
      <w:pPr>
        <w:tabs>
          <w:tab w:val="num" w:pos="2133"/>
        </w:tabs>
        <w:ind w:left="2133" w:hanging="360"/>
      </w:pPr>
      <w:rPr>
        <w:rFonts w:ascii="Symbol" w:hAnsi="Symbol" w:hint="default"/>
      </w:rPr>
    </w:lvl>
    <w:lvl w:ilvl="1" w:tplc="04090003" w:tentative="1">
      <w:start w:val="1"/>
      <w:numFmt w:val="bullet"/>
      <w:lvlText w:val="o"/>
      <w:lvlJc w:val="left"/>
      <w:pPr>
        <w:tabs>
          <w:tab w:val="num" w:pos="2853"/>
        </w:tabs>
        <w:ind w:left="2853" w:hanging="360"/>
      </w:pPr>
      <w:rPr>
        <w:rFonts w:ascii="Courier New" w:hAnsi="Courier New" w:cs="Courier New" w:hint="default"/>
      </w:rPr>
    </w:lvl>
    <w:lvl w:ilvl="2" w:tplc="04090005" w:tentative="1">
      <w:start w:val="1"/>
      <w:numFmt w:val="bullet"/>
      <w:lvlText w:val=""/>
      <w:lvlJc w:val="left"/>
      <w:pPr>
        <w:tabs>
          <w:tab w:val="num" w:pos="3573"/>
        </w:tabs>
        <w:ind w:left="3573" w:hanging="360"/>
      </w:pPr>
      <w:rPr>
        <w:rFonts w:ascii="Wingdings" w:hAnsi="Wingdings" w:hint="default"/>
      </w:rPr>
    </w:lvl>
    <w:lvl w:ilvl="3" w:tplc="04090001" w:tentative="1">
      <w:start w:val="1"/>
      <w:numFmt w:val="bullet"/>
      <w:lvlText w:val=""/>
      <w:lvlJc w:val="left"/>
      <w:pPr>
        <w:tabs>
          <w:tab w:val="num" w:pos="4293"/>
        </w:tabs>
        <w:ind w:left="4293" w:hanging="360"/>
      </w:pPr>
      <w:rPr>
        <w:rFonts w:ascii="Symbol" w:hAnsi="Symbol" w:hint="default"/>
      </w:rPr>
    </w:lvl>
    <w:lvl w:ilvl="4" w:tplc="04090003" w:tentative="1">
      <w:start w:val="1"/>
      <w:numFmt w:val="bullet"/>
      <w:lvlText w:val="o"/>
      <w:lvlJc w:val="left"/>
      <w:pPr>
        <w:tabs>
          <w:tab w:val="num" w:pos="5013"/>
        </w:tabs>
        <w:ind w:left="5013" w:hanging="360"/>
      </w:pPr>
      <w:rPr>
        <w:rFonts w:ascii="Courier New" w:hAnsi="Courier New" w:cs="Courier New" w:hint="default"/>
      </w:rPr>
    </w:lvl>
    <w:lvl w:ilvl="5" w:tplc="04090005" w:tentative="1">
      <w:start w:val="1"/>
      <w:numFmt w:val="bullet"/>
      <w:lvlText w:val=""/>
      <w:lvlJc w:val="left"/>
      <w:pPr>
        <w:tabs>
          <w:tab w:val="num" w:pos="5733"/>
        </w:tabs>
        <w:ind w:left="5733" w:hanging="360"/>
      </w:pPr>
      <w:rPr>
        <w:rFonts w:ascii="Wingdings" w:hAnsi="Wingdings" w:hint="default"/>
      </w:rPr>
    </w:lvl>
    <w:lvl w:ilvl="6" w:tplc="04090001" w:tentative="1">
      <w:start w:val="1"/>
      <w:numFmt w:val="bullet"/>
      <w:lvlText w:val=""/>
      <w:lvlJc w:val="left"/>
      <w:pPr>
        <w:tabs>
          <w:tab w:val="num" w:pos="6453"/>
        </w:tabs>
        <w:ind w:left="6453" w:hanging="360"/>
      </w:pPr>
      <w:rPr>
        <w:rFonts w:ascii="Symbol" w:hAnsi="Symbol" w:hint="default"/>
      </w:rPr>
    </w:lvl>
    <w:lvl w:ilvl="7" w:tplc="04090003" w:tentative="1">
      <w:start w:val="1"/>
      <w:numFmt w:val="bullet"/>
      <w:lvlText w:val="o"/>
      <w:lvlJc w:val="left"/>
      <w:pPr>
        <w:tabs>
          <w:tab w:val="num" w:pos="7173"/>
        </w:tabs>
        <w:ind w:left="7173" w:hanging="360"/>
      </w:pPr>
      <w:rPr>
        <w:rFonts w:ascii="Courier New" w:hAnsi="Courier New" w:cs="Courier New" w:hint="default"/>
      </w:rPr>
    </w:lvl>
    <w:lvl w:ilvl="8" w:tplc="04090005" w:tentative="1">
      <w:start w:val="1"/>
      <w:numFmt w:val="bullet"/>
      <w:lvlText w:val=""/>
      <w:lvlJc w:val="left"/>
      <w:pPr>
        <w:tabs>
          <w:tab w:val="num" w:pos="7893"/>
        </w:tabs>
        <w:ind w:left="7893" w:hanging="360"/>
      </w:pPr>
      <w:rPr>
        <w:rFonts w:ascii="Wingdings" w:hAnsi="Wingdings" w:hint="default"/>
      </w:rPr>
    </w:lvl>
  </w:abstractNum>
  <w:abstractNum w:abstractNumId="1">
    <w:nsid w:val="0C194587"/>
    <w:multiLevelType w:val="hybridMultilevel"/>
    <w:tmpl w:val="023041CC"/>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2">
    <w:nsid w:val="0D622337"/>
    <w:multiLevelType w:val="hybridMultilevel"/>
    <w:tmpl w:val="62084330"/>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3">
    <w:nsid w:val="0ED12659"/>
    <w:multiLevelType w:val="hybridMultilevel"/>
    <w:tmpl w:val="98300B3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4">
    <w:nsid w:val="17281655"/>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5">
    <w:nsid w:val="18A7009C"/>
    <w:multiLevelType w:val="hybridMultilevel"/>
    <w:tmpl w:val="B2F046A2"/>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ADA4CD3"/>
    <w:multiLevelType w:val="hybridMultilevel"/>
    <w:tmpl w:val="060A0C72"/>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7">
    <w:nsid w:val="27E12582"/>
    <w:multiLevelType w:val="hybridMultilevel"/>
    <w:tmpl w:val="E0D6099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8">
    <w:nsid w:val="30C24B25"/>
    <w:multiLevelType w:val="hybridMultilevel"/>
    <w:tmpl w:val="07CA325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9">
    <w:nsid w:val="3B0030A4"/>
    <w:multiLevelType w:val="hybridMultilevel"/>
    <w:tmpl w:val="5ADE76B4"/>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0">
    <w:nsid w:val="3FD9181E"/>
    <w:multiLevelType w:val="hybridMultilevel"/>
    <w:tmpl w:val="E7449B96"/>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1">
    <w:nsid w:val="41BA31F4"/>
    <w:multiLevelType w:val="hybridMultilevel"/>
    <w:tmpl w:val="FEEC4066"/>
    <w:lvl w:ilvl="0" w:tplc="63F67146">
      <w:start w:val="7"/>
      <w:numFmt w:val="bullet"/>
      <w:lvlText w:val=""/>
      <w:lvlJc w:val="left"/>
      <w:pPr>
        <w:ind w:left="1065" w:hanging="360"/>
      </w:pPr>
      <w:rPr>
        <w:rFonts w:ascii="Symbol" w:eastAsia="Times New Roman" w:hAnsi="Symbol" w:cs="Times New Roman"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2">
    <w:nsid w:val="4DFA240A"/>
    <w:multiLevelType w:val="hybridMultilevel"/>
    <w:tmpl w:val="2072FA06"/>
    <w:lvl w:ilvl="0" w:tplc="1A1C2AB0">
      <w:start w:val="1"/>
      <w:numFmt w:val="decimal"/>
      <w:lvlText w:val="%1."/>
      <w:lvlJc w:val="left"/>
      <w:pPr>
        <w:ind w:left="1773" w:hanging="360"/>
      </w:pPr>
      <w:rPr>
        <w:rFonts w:hint="default"/>
      </w:rPr>
    </w:lvl>
    <w:lvl w:ilvl="1" w:tplc="080A0019">
      <w:start w:val="1"/>
      <w:numFmt w:val="lowerLetter"/>
      <w:lvlText w:val="%2."/>
      <w:lvlJc w:val="left"/>
      <w:pPr>
        <w:ind w:left="2493" w:hanging="360"/>
      </w:pPr>
    </w:lvl>
    <w:lvl w:ilvl="2" w:tplc="080A001B" w:tentative="1">
      <w:start w:val="1"/>
      <w:numFmt w:val="lowerRoman"/>
      <w:lvlText w:val="%3."/>
      <w:lvlJc w:val="right"/>
      <w:pPr>
        <w:ind w:left="3213" w:hanging="180"/>
      </w:pPr>
    </w:lvl>
    <w:lvl w:ilvl="3" w:tplc="080A000F" w:tentative="1">
      <w:start w:val="1"/>
      <w:numFmt w:val="decimal"/>
      <w:lvlText w:val="%4."/>
      <w:lvlJc w:val="left"/>
      <w:pPr>
        <w:ind w:left="3933" w:hanging="360"/>
      </w:pPr>
    </w:lvl>
    <w:lvl w:ilvl="4" w:tplc="080A0019" w:tentative="1">
      <w:start w:val="1"/>
      <w:numFmt w:val="lowerLetter"/>
      <w:lvlText w:val="%5."/>
      <w:lvlJc w:val="left"/>
      <w:pPr>
        <w:ind w:left="4653" w:hanging="360"/>
      </w:pPr>
    </w:lvl>
    <w:lvl w:ilvl="5" w:tplc="080A001B" w:tentative="1">
      <w:start w:val="1"/>
      <w:numFmt w:val="lowerRoman"/>
      <w:lvlText w:val="%6."/>
      <w:lvlJc w:val="right"/>
      <w:pPr>
        <w:ind w:left="5373" w:hanging="180"/>
      </w:pPr>
    </w:lvl>
    <w:lvl w:ilvl="6" w:tplc="080A000F" w:tentative="1">
      <w:start w:val="1"/>
      <w:numFmt w:val="decimal"/>
      <w:lvlText w:val="%7."/>
      <w:lvlJc w:val="left"/>
      <w:pPr>
        <w:ind w:left="6093" w:hanging="360"/>
      </w:pPr>
    </w:lvl>
    <w:lvl w:ilvl="7" w:tplc="080A0019" w:tentative="1">
      <w:start w:val="1"/>
      <w:numFmt w:val="lowerLetter"/>
      <w:lvlText w:val="%8."/>
      <w:lvlJc w:val="left"/>
      <w:pPr>
        <w:ind w:left="6813" w:hanging="360"/>
      </w:pPr>
    </w:lvl>
    <w:lvl w:ilvl="8" w:tplc="080A001B" w:tentative="1">
      <w:start w:val="1"/>
      <w:numFmt w:val="lowerRoman"/>
      <w:lvlText w:val="%9."/>
      <w:lvlJc w:val="right"/>
      <w:pPr>
        <w:ind w:left="7533" w:hanging="180"/>
      </w:pPr>
    </w:lvl>
  </w:abstractNum>
  <w:abstractNum w:abstractNumId="13">
    <w:nsid w:val="55991AAF"/>
    <w:multiLevelType w:val="hybridMultilevel"/>
    <w:tmpl w:val="D8CCB564"/>
    <w:lvl w:ilvl="0" w:tplc="080A0001">
      <w:start w:val="1"/>
      <w:numFmt w:val="bullet"/>
      <w:lvlText w:val=""/>
      <w:lvlJc w:val="left"/>
      <w:pPr>
        <w:ind w:left="2133" w:hanging="360"/>
      </w:pPr>
      <w:rPr>
        <w:rFonts w:ascii="Symbol" w:hAnsi="Symbol" w:hint="default"/>
      </w:rPr>
    </w:lvl>
    <w:lvl w:ilvl="1" w:tplc="080A0003">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4">
    <w:nsid w:val="57E52C71"/>
    <w:multiLevelType w:val="hybridMultilevel"/>
    <w:tmpl w:val="54580D7C"/>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5">
    <w:nsid w:val="5E552BE6"/>
    <w:multiLevelType w:val="hybridMultilevel"/>
    <w:tmpl w:val="95F41E1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6">
    <w:nsid w:val="64E90C1A"/>
    <w:multiLevelType w:val="hybridMultilevel"/>
    <w:tmpl w:val="EEB89B74"/>
    <w:lvl w:ilvl="0" w:tplc="D246628E">
      <w:start w:val="1"/>
      <w:numFmt w:val="bullet"/>
      <w:lvlText w:val=""/>
      <w:lvlJc w:val="left"/>
      <w:pPr>
        <w:tabs>
          <w:tab w:val="num" w:pos="1776"/>
        </w:tabs>
        <w:ind w:left="1776" w:hanging="360"/>
      </w:pPr>
      <w:rPr>
        <w:rFonts w:ascii="Symbol" w:hAnsi="Symbol" w:hint="default"/>
        <w:sz w:val="10"/>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17">
    <w:nsid w:val="6641138F"/>
    <w:multiLevelType w:val="hybridMultilevel"/>
    <w:tmpl w:val="07500078"/>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abstractNum w:abstractNumId="18">
    <w:nsid w:val="6A145378"/>
    <w:multiLevelType w:val="multilevel"/>
    <w:tmpl w:val="2D789CEE"/>
    <w:lvl w:ilvl="0">
      <w:start w:val="1"/>
      <w:numFmt w:val="decimal"/>
      <w:pStyle w:val="Ttulo1"/>
      <w:lvlText w:val="%1."/>
      <w:lvlJc w:val="left"/>
      <w:pPr>
        <w:tabs>
          <w:tab w:val="num" w:pos="705"/>
        </w:tabs>
        <w:ind w:left="705" w:hanging="705"/>
      </w:pPr>
      <w:rPr>
        <w:rFonts w:hint="default"/>
      </w:rPr>
    </w:lvl>
    <w:lvl w:ilvl="1">
      <w:start w:val="1"/>
      <w:numFmt w:val="decimal"/>
      <w:pStyle w:val="Ttulo2"/>
      <w:isLgl/>
      <w:lvlText w:val="%1.%2"/>
      <w:lvlJc w:val="left"/>
      <w:pPr>
        <w:tabs>
          <w:tab w:val="num" w:pos="705"/>
        </w:tabs>
        <w:ind w:left="705" w:hanging="705"/>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19">
    <w:nsid w:val="6DE35A1B"/>
    <w:multiLevelType w:val="multilevel"/>
    <w:tmpl w:val="AC1E9CCC"/>
    <w:lvl w:ilvl="0">
      <w:start w:val="6"/>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7B8335D4"/>
    <w:multiLevelType w:val="hybridMultilevel"/>
    <w:tmpl w:val="6DCED66A"/>
    <w:lvl w:ilvl="0" w:tplc="080A0001">
      <w:start w:val="1"/>
      <w:numFmt w:val="bullet"/>
      <w:lvlText w:val=""/>
      <w:lvlJc w:val="left"/>
      <w:pPr>
        <w:ind w:left="2133" w:hanging="360"/>
      </w:pPr>
      <w:rPr>
        <w:rFonts w:ascii="Symbol" w:hAnsi="Symbol" w:hint="default"/>
      </w:rPr>
    </w:lvl>
    <w:lvl w:ilvl="1" w:tplc="080A0003" w:tentative="1">
      <w:start w:val="1"/>
      <w:numFmt w:val="bullet"/>
      <w:lvlText w:val="o"/>
      <w:lvlJc w:val="left"/>
      <w:pPr>
        <w:ind w:left="2853" w:hanging="360"/>
      </w:pPr>
      <w:rPr>
        <w:rFonts w:ascii="Courier New" w:hAnsi="Courier New" w:cs="Courier New" w:hint="default"/>
      </w:rPr>
    </w:lvl>
    <w:lvl w:ilvl="2" w:tplc="080A0005" w:tentative="1">
      <w:start w:val="1"/>
      <w:numFmt w:val="bullet"/>
      <w:lvlText w:val=""/>
      <w:lvlJc w:val="left"/>
      <w:pPr>
        <w:ind w:left="3573" w:hanging="360"/>
      </w:pPr>
      <w:rPr>
        <w:rFonts w:ascii="Wingdings" w:hAnsi="Wingdings" w:hint="default"/>
      </w:rPr>
    </w:lvl>
    <w:lvl w:ilvl="3" w:tplc="080A0001" w:tentative="1">
      <w:start w:val="1"/>
      <w:numFmt w:val="bullet"/>
      <w:lvlText w:val=""/>
      <w:lvlJc w:val="left"/>
      <w:pPr>
        <w:ind w:left="4293" w:hanging="360"/>
      </w:pPr>
      <w:rPr>
        <w:rFonts w:ascii="Symbol" w:hAnsi="Symbol" w:hint="default"/>
      </w:rPr>
    </w:lvl>
    <w:lvl w:ilvl="4" w:tplc="080A0003" w:tentative="1">
      <w:start w:val="1"/>
      <w:numFmt w:val="bullet"/>
      <w:lvlText w:val="o"/>
      <w:lvlJc w:val="left"/>
      <w:pPr>
        <w:ind w:left="5013" w:hanging="360"/>
      </w:pPr>
      <w:rPr>
        <w:rFonts w:ascii="Courier New" w:hAnsi="Courier New" w:cs="Courier New" w:hint="default"/>
      </w:rPr>
    </w:lvl>
    <w:lvl w:ilvl="5" w:tplc="080A0005" w:tentative="1">
      <w:start w:val="1"/>
      <w:numFmt w:val="bullet"/>
      <w:lvlText w:val=""/>
      <w:lvlJc w:val="left"/>
      <w:pPr>
        <w:ind w:left="5733" w:hanging="360"/>
      </w:pPr>
      <w:rPr>
        <w:rFonts w:ascii="Wingdings" w:hAnsi="Wingdings" w:hint="default"/>
      </w:rPr>
    </w:lvl>
    <w:lvl w:ilvl="6" w:tplc="080A0001" w:tentative="1">
      <w:start w:val="1"/>
      <w:numFmt w:val="bullet"/>
      <w:lvlText w:val=""/>
      <w:lvlJc w:val="left"/>
      <w:pPr>
        <w:ind w:left="6453" w:hanging="360"/>
      </w:pPr>
      <w:rPr>
        <w:rFonts w:ascii="Symbol" w:hAnsi="Symbol" w:hint="default"/>
      </w:rPr>
    </w:lvl>
    <w:lvl w:ilvl="7" w:tplc="080A0003" w:tentative="1">
      <w:start w:val="1"/>
      <w:numFmt w:val="bullet"/>
      <w:lvlText w:val="o"/>
      <w:lvlJc w:val="left"/>
      <w:pPr>
        <w:ind w:left="7173" w:hanging="360"/>
      </w:pPr>
      <w:rPr>
        <w:rFonts w:ascii="Courier New" w:hAnsi="Courier New" w:cs="Courier New" w:hint="default"/>
      </w:rPr>
    </w:lvl>
    <w:lvl w:ilvl="8" w:tplc="080A0005" w:tentative="1">
      <w:start w:val="1"/>
      <w:numFmt w:val="bullet"/>
      <w:lvlText w:val=""/>
      <w:lvlJc w:val="left"/>
      <w:pPr>
        <w:ind w:left="7893" w:hanging="360"/>
      </w:pPr>
      <w:rPr>
        <w:rFonts w:ascii="Wingdings" w:hAnsi="Wingdings" w:hint="default"/>
      </w:rPr>
    </w:lvl>
  </w:abstractNum>
  <w:num w:numId="1">
    <w:abstractNumId w:val="18"/>
  </w:num>
  <w:num w:numId="2">
    <w:abstractNumId w:val="19"/>
  </w:num>
  <w:num w:numId="3">
    <w:abstractNumId w:val="0"/>
  </w:num>
  <w:num w:numId="4">
    <w:abstractNumId w:val="12"/>
  </w:num>
  <w:num w:numId="5">
    <w:abstractNumId w:val="10"/>
  </w:num>
  <w:num w:numId="6">
    <w:abstractNumId w:val="15"/>
  </w:num>
  <w:num w:numId="7">
    <w:abstractNumId w:val="20"/>
  </w:num>
  <w:num w:numId="8">
    <w:abstractNumId w:val="2"/>
  </w:num>
  <w:num w:numId="9">
    <w:abstractNumId w:val="3"/>
  </w:num>
  <w:num w:numId="10">
    <w:abstractNumId w:val="16"/>
  </w:num>
  <w:num w:numId="11">
    <w:abstractNumId w:val="6"/>
  </w:num>
  <w:num w:numId="12">
    <w:abstractNumId w:val="5"/>
  </w:num>
  <w:num w:numId="13">
    <w:abstractNumId w:val="7"/>
  </w:num>
  <w:num w:numId="14">
    <w:abstractNumId w:val="14"/>
  </w:num>
  <w:num w:numId="15">
    <w:abstractNumId w:val="8"/>
  </w:num>
  <w:num w:numId="16">
    <w:abstractNumId w:val="17"/>
  </w:num>
  <w:num w:numId="17">
    <w:abstractNumId w:val="1"/>
  </w:num>
  <w:num w:numId="18">
    <w:abstractNumId w:val="13"/>
  </w:num>
  <w:num w:numId="19">
    <w:abstractNumId w:val="9"/>
  </w:num>
  <w:num w:numId="20">
    <w:abstractNumId w:val="4"/>
  </w:num>
  <w:num w:numId="21">
    <w:abstractNumId w:val="11"/>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emente">
    <w15:presenceInfo w15:providerId="None" w15:userId="clemen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4097">
      <o:colormru v:ext="edit" colors="#f6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F7E"/>
    <w:rsid w:val="00000985"/>
    <w:rsid w:val="00002FDD"/>
    <w:rsid w:val="00015464"/>
    <w:rsid w:val="00022B1C"/>
    <w:rsid w:val="00024491"/>
    <w:rsid w:val="000250EB"/>
    <w:rsid w:val="000263EE"/>
    <w:rsid w:val="00030BD0"/>
    <w:rsid w:val="000346D9"/>
    <w:rsid w:val="000347BD"/>
    <w:rsid w:val="00041503"/>
    <w:rsid w:val="00042205"/>
    <w:rsid w:val="000437CF"/>
    <w:rsid w:val="000448CB"/>
    <w:rsid w:val="00052C2D"/>
    <w:rsid w:val="000530AC"/>
    <w:rsid w:val="00057404"/>
    <w:rsid w:val="00061ACB"/>
    <w:rsid w:val="00061C2F"/>
    <w:rsid w:val="00065DB6"/>
    <w:rsid w:val="00067593"/>
    <w:rsid w:val="0007097F"/>
    <w:rsid w:val="0007304A"/>
    <w:rsid w:val="0008188B"/>
    <w:rsid w:val="00090FAA"/>
    <w:rsid w:val="0009209D"/>
    <w:rsid w:val="00092837"/>
    <w:rsid w:val="00097F01"/>
    <w:rsid w:val="000B2914"/>
    <w:rsid w:val="000B2CAF"/>
    <w:rsid w:val="000B5D85"/>
    <w:rsid w:val="000B7E20"/>
    <w:rsid w:val="000C3A37"/>
    <w:rsid w:val="000C4892"/>
    <w:rsid w:val="000C685A"/>
    <w:rsid w:val="000D0397"/>
    <w:rsid w:val="000D0803"/>
    <w:rsid w:val="000D1E1C"/>
    <w:rsid w:val="000D4598"/>
    <w:rsid w:val="000D45FB"/>
    <w:rsid w:val="000D7E77"/>
    <w:rsid w:val="000E5632"/>
    <w:rsid w:val="000E7DDA"/>
    <w:rsid w:val="000F244C"/>
    <w:rsid w:val="000F3215"/>
    <w:rsid w:val="000F48CB"/>
    <w:rsid w:val="000F7889"/>
    <w:rsid w:val="0010693E"/>
    <w:rsid w:val="00110E19"/>
    <w:rsid w:val="00113BF6"/>
    <w:rsid w:val="00122299"/>
    <w:rsid w:val="001225D8"/>
    <w:rsid w:val="00125A4C"/>
    <w:rsid w:val="00131C28"/>
    <w:rsid w:val="0013326F"/>
    <w:rsid w:val="00133BB7"/>
    <w:rsid w:val="00133F74"/>
    <w:rsid w:val="00135759"/>
    <w:rsid w:val="00135965"/>
    <w:rsid w:val="00145300"/>
    <w:rsid w:val="00146BEC"/>
    <w:rsid w:val="00151F7C"/>
    <w:rsid w:val="00155D89"/>
    <w:rsid w:val="00162B10"/>
    <w:rsid w:val="0016319D"/>
    <w:rsid w:val="001640D1"/>
    <w:rsid w:val="0016599F"/>
    <w:rsid w:val="0016671D"/>
    <w:rsid w:val="0016758B"/>
    <w:rsid w:val="00172031"/>
    <w:rsid w:val="00180051"/>
    <w:rsid w:val="00180D72"/>
    <w:rsid w:val="00181B24"/>
    <w:rsid w:val="0018272D"/>
    <w:rsid w:val="00182763"/>
    <w:rsid w:val="00184728"/>
    <w:rsid w:val="00187103"/>
    <w:rsid w:val="00187B53"/>
    <w:rsid w:val="00187C87"/>
    <w:rsid w:val="001A0814"/>
    <w:rsid w:val="001A1CCF"/>
    <w:rsid w:val="001A27AE"/>
    <w:rsid w:val="001A3261"/>
    <w:rsid w:val="001B034F"/>
    <w:rsid w:val="001B11A2"/>
    <w:rsid w:val="001B1D07"/>
    <w:rsid w:val="001C1FA4"/>
    <w:rsid w:val="001D0362"/>
    <w:rsid w:val="001D0635"/>
    <w:rsid w:val="001D1C76"/>
    <w:rsid w:val="001D37CD"/>
    <w:rsid w:val="001F11DE"/>
    <w:rsid w:val="001F179C"/>
    <w:rsid w:val="001F3834"/>
    <w:rsid w:val="001F3C3A"/>
    <w:rsid w:val="001F53C1"/>
    <w:rsid w:val="002017BF"/>
    <w:rsid w:val="00201AF4"/>
    <w:rsid w:val="0020481B"/>
    <w:rsid w:val="00204FDB"/>
    <w:rsid w:val="002069CB"/>
    <w:rsid w:val="0021761E"/>
    <w:rsid w:val="00217E21"/>
    <w:rsid w:val="00220F1A"/>
    <w:rsid w:val="002224A9"/>
    <w:rsid w:val="00222E45"/>
    <w:rsid w:val="00226C93"/>
    <w:rsid w:val="0023040B"/>
    <w:rsid w:val="00234803"/>
    <w:rsid w:val="00234B78"/>
    <w:rsid w:val="0024010A"/>
    <w:rsid w:val="00241849"/>
    <w:rsid w:val="002442BC"/>
    <w:rsid w:val="002447A9"/>
    <w:rsid w:val="00247A20"/>
    <w:rsid w:val="002549AE"/>
    <w:rsid w:val="00255B85"/>
    <w:rsid w:val="00257684"/>
    <w:rsid w:val="00262C39"/>
    <w:rsid w:val="00264016"/>
    <w:rsid w:val="00265067"/>
    <w:rsid w:val="002659D5"/>
    <w:rsid w:val="00266DE2"/>
    <w:rsid w:val="00271244"/>
    <w:rsid w:val="00275B5B"/>
    <w:rsid w:val="00276351"/>
    <w:rsid w:val="002824BF"/>
    <w:rsid w:val="00282976"/>
    <w:rsid w:val="0028492F"/>
    <w:rsid w:val="002856FA"/>
    <w:rsid w:val="00286612"/>
    <w:rsid w:val="00287CB8"/>
    <w:rsid w:val="0029161C"/>
    <w:rsid w:val="00292922"/>
    <w:rsid w:val="00296E49"/>
    <w:rsid w:val="002A2236"/>
    <w:rsid w:val="002A7005"/>
    <w:rsid w:val="002A7267"/>
    <w:rsid w:val="002B1623"/>
    <w:rsid w:val="002B3EAF"/>
    <w:rsid w:val="002B49E4"/>
    <w:rsid w:val="002B65B4"/>
    <w:rsid w:val="002C2C09"/>
    <w:rsid w:val="002C42A4"/>
    <w:rsid w:val="002D3E80"/>
    <w:rsid w:val="002D4AF3"/>
    <w:rsid w:val="002D7031"/>
    <w:rsid w:val="002E07FF"/>
    <w:rsid w:val="002E217B"/>
    <w:rsid w:val="002F0ED7"/>
    <w:rsid w:val="002F1A7D"/>
    <w:rsid w:val="00305BB8"/>
    <w:rsid w:val="003079F6"/>
    <w:rsid w:val="00307FA0"/>
    <w:rsid w:val="003145E4"/>
    <w:rsid w:val="00315C5A"/>
    <w:rsid w:val="00316F10"/>
    <w:rsid w:val="00316F57"/>
    <w:rsid w:val="003173C6"/>
    <w:rsid w:val="003204A5"/>
    <w:rsid w:val="0032381D"/>
    <w:rsid w:val="00323DD1"/>
    <w:rsid w:val="00325E86"/>
    <w:rsid w:val="00333F8C"/>
    <w:rsid w:val="00336EB4"/>
    <w:rsid w:val="00337A70"/>
    <w:rsid w:val="0034747C"/>
    <w:rsid w:val="003559CC"/>
    <w:rsid w:val="003562E0"/>
    <w:rsid w:val="00362381"/>
    <w:rsid w:val="003637AD"/>
    <w:rsid w:val="003730BD"/>
    <w:rsid w:val="00374333"/>
    <w:rsid w:val="00374C02"/>
    <w:rsid w:val="003753D4"/>
    <w:rsid w:val="00381B41"/>
    <w:rsid w:val="003861F4"/>
    <w:rsid w:val="00386C18"/>
    <w:rsid w:val="0039427B"/>
    <w:rsid w:val="00396B6A"/>
    <w:rsid w:val="00396DCC"/>
    <w:rsid w:val="003A1D8C"/>
    <w:rsid w:val="003A1DD2"/>
    <w:rsid w:val="003A2089"/>
    <w:rsid w:val="003A3F70"/>
    <w:rsid w:val="003A5E87"/>
    <w:rsid w:val="003B06B6"/>
    <w:rsid w:val="003B0FFB"/>
    <w:rsid w:val="003B5427"/>
    <w:rsid w:val="003B64D1"/>
    <w:rsid w:val="003B6AC3"/>
    <w:rsid w:val="003C207E"/>
    <w:rsid w:val="003C2C61"/>
    <w:rsid w:val="003C6D0F"/>
    <w:rsid w:val="003C7055"/>
    <w:rsid w:val="003C7E8B"/>
    <w:rsid w:val="003D2611"/>
    <w:rsid w:val="003D471D"/>
    <w:rsid w:val="003D4B3C"/>
    <w:rsid w:val="003E6436"/>
    <w:rsid w:val="003F1139"/>
    <w:rsid w:val="003F1844"/>
    <w:rsid w:val="003F218C"/>
    <w:rsid w:val="003F2E3C"/>
    <w:rsid w:val="003F4512"/>
    <w:rsid w:val="003F4F28"/>
    <w:rsid w:val="003F6EA2"/>
    <w:rsid w:val="003F7424"/>
    <w:rsid w:val="00400E33"/>
    <w:rsid w:val="00400EBB"/>
    <w:rsid w:val="00402091"/>
    <w:rsid w:val="004021DD"/>
    <w:rsid w:val="00402BAF"/>
    <w:rsid w:val="00407918"/>
    <w:rsid w:val="00410326"/>
    <w:rsid w:val="0043095B"/>
    <w:rsid w:val="004333EA"/>
    <w:rsid w:val="00433C17"/>
    <w:rsid w:val="00434213"/>
    <w:rsid w:val="00434A76"/>
    <w:rsid w:val="0044738D"/>
    <w:rsid w:val="00447F7E"/>
    <w:rsid w:val="00452B2A"/>
    <w:rsid w:val="004603B7"/>
    <w:rsid w:val="0046086B"/>
    <w:rsid w:val="00460F15"/>
    <w:rsid w:val="00461527"/>
    <w:rsid w:val="00462175"/>
    <w:rsid w:val="0046217E"/>
    <w:rsid w:val="00464F37"/>
    <w:rsid w:val="0047012A"/>
    <w:rsid w:val="00470ADF"/>
    <w:rsid w:val="00471FE1"/>
    <w:rsid w:val="00475A53"/>
    <w:rsid w:val="004833C4"/>
    <w:rsid w:val="00485705"/>
    <w:rsid w:val="00487696"/>
    <w:rsid w:val="004903E6"/>
    <w:rsid w:val="00491F1B"/>
    <w:rsid w:val="00492BCC"/>
    <w:rsid w:val="00497AD8"/>
    <w:rsid w:val="004A55B8"/>
    <w:rsid w:val="004A6338"/>
    <w:rsid w:val="004B098E"/>
    <w:rsid w:val="004B16A4"/>
    <w:rsid w:val="004C4BD3"/>
    <w:rsid w:val="004C5A72"/>
    <w:rsid w:val="004C5C7C"/>
    <w:rsid w:val="004D6334"/>
    <w:rsid w:val="004D7A10"/>
    <w:rsid w:val="0050114A"/>
    <w:rsid w:val="0050514D"/>
    <w:rsid w:val="00506009"/>
    <w:rsid w:val="00512A3F"/>
    <w:rsid w:val="00516181"/>
    <w:rsid w:val="005161CB"/>
    <w:rsid w:val="00520400"/>
    <w:rsid w:val="00525D37"/>
    <w:rsid w:val="00526900"/>
    <w:rsid w:val="005308D5"/>
    <w:rsid w:val="0053101A"/>
    <w:rsid w:val="0053173F"/>
    <w:rsid w:val="0053322A"/>
    <w:rsid w:val="00533D76"/>
    <w:rsid w:val="00534EC1"/>
    <w:rsid w:val="005360E4"/>
    <w:rsid w:val="0054065B"/>
    <w:rsid w:val="00540BF6"/>
    <w:rsid w:val="005427CA"/>
    <w:rsid w:val="00542807"/>
    <w:rsid w:val="00543406"/>
    <w:rsid w:val="0054444A"/>
    <w:rsid w:val="00546AD9"/>
    <w:rsid w:val="00550BD9"/>
    <w:rsid w:val="005529A8"/>
    <w:rsid w:val="00554825"/>
    <w:rsid w:val="00555C36"/>
    <w:rsid w:val="005576B3"/>
    <w:rsid w:val="00564C8F"/>
    <w:rsid w:val="00565CD7"/>
    <w:rsid w:val="005712DD"/>
    <w:rsid w:val="00571848"/>
    <w:rsid w:val="005764A6"/>
    <w:rsid w:val="00577086"/>
    <w:rsid w:val="005822AE"/>
    <w:rsid w:val="00582D7D"/>
    <w:rsid w:val="0058456A"/>
    <w:rsid w:val="00584614"/>
    <w:rsid w:val="00584ADD"/>
    <w:rsid w:val="0058643E"/>
    <w:rsid w:val="00586DFE"/>
    <w:rsid w:val="00587121"/>
    <w:rsid w:val="0059008F"/>
    <w:rsid w:val="005904C7"/>
    <w:rsid w:val="00594DF7"/>
    <w:rsid w:val="0059706F"/>
    <w:rsid w:val="005A029C"/>
    <w:rsid w:val="005A4925"/>
    <w:rsid w:val="005A61E9"/>
    <w:rsid w:val="005B1D3C"/>
    <w:rsid w:val="005B47A8"/>
    <w:rsid w:val="005D140F"/>
    <w:rsid w:val="005D521C"/>
    <w:rsid w:val="005D6572"/>
    <w:rsid w:val="005D6EF6"/>
    <w:rsid w:val="005D7EB7"/>
    <w:rsid w:val="005E0A1A"/>
    <w:rsid w:val="005E29B7"/>
    <w:rsid w:val="005E4002"/>
    <w:rsid w:val="005E4E2B"/>
    <w:rsid w:val="005E68EC"/>
    <w:rsid w:val="005F15E0"/>
    <w:rsid w:val="005F203B"/>
    <w:rsid w:val="005F2830"/>
    <w:rsid w:val="005F2E45"/>
    <w:rsid w:val="005F56DD"/>
    <w:rsid w:val="005F6ADF"/>
    <w:rsid w:val="005F6F11"/>
    <w:rsid w:val="006034BD"/>
    <w:rsid w:val="006056BC"/>
    <w:rsid w:val="00607613"/>
    <w:rsid w:val="00610DFE"/>
    <w:rsid w:val="0061158D"/>
    <w:rsid w:val="00617367"/>
    <w:rsid w:val="006219F4"/>
    <w:rsid w:val="00631B0D"/>
    <w:rsid w:val="0063231C"/>
    <w:rsid w:val="00633BA7"/>
    <w:rsid w:val="0063532D"/>
    <w:rsid w:val="00635638"/>
    <w:rsid w:val="0064675A"/>
    <w:rsid w:val="0065082C"/>
    <w:rsid w:val="006512EE"/>
    <w:rsid w:val="00651B49"/>
    <w:rsid w:val="006523CA"/>
    <w:rsid w:val="006525E1"/>
    <w:rsid w:val="00656DB0"/>
    <w:rsid w:val="0065767C"/>
    <w:rsid w:val="00662DD7"/>
    <w:rsid w:val="006644E6"/>
    <w:rsid w:val="00664D72"/>
    <w:rsid w:val="00666DEA"/>
    <w:rsid w:val="00667ED5"/>
    <w:rsid w:val="00672FD9"/>
    <w:rsid w:val="00673A2D"/>
    <w:rsid w:val="00682114"/>
    <w:rsid w:val="0068378C"/>
    <w:rsid w:val="00684885"/>
    <w:rsid w:val="00685651"/>
    <w:rsid w:val="0068638F"/>
    <w:rsid w:val="0068774D"/>
    <w:rsid w:val="0068798B"/>
    <w:rsid w:val="00691DB0"/>
    <w:rsid w:val="00694878"/>
    <w:rsid w:val="006A0C4A"/>
    <w:rsid w:val="006A201C"/>
    <w:rsid w:val="006A6484"/>
    <w:rsid w:val="006A713B"/>
    <w:rsid w:val="006B0D95"/>
    <w:rsid w:val="006B6146"/>
    <w:rsid w:val="006C48B3"/>
    <w:rsid w:val="006D0168"/>
    <w:rsid w:val="006D1449"/>
    <w:rsid w:val="006D2896"/>
    <w:rsid w:val="006D3C64"/>
    <w:rsid w:val="006E13A9"/>
    <w:rsid w:val="006E22E4"/>
    <w:rsid w:val="006E5940"/>
    <w:rsid w:val="006E5C35"/>
    <w:rsid w:val="006F0538"/>
    <w:rsid w:val="006F0784"/>
    <w:rsid w:val="006F0EF5"/>
    <w:rsid w:val="006F1459"/>
    <w:rsid w:val="00702D25"/>
    <w:rsid w:val="00702E02"/>
    <w:rsid w:val="007039CD"/>
    <w:rsid w:val="007046E3"/>
    <w:rsid w:val="007062FC"/>
    <w:rsid w:val="00711EC8"/>
    <w:rsid w:val="007121BC"/>
    <w:rsid w:val="00712EEB"/>
    <w:rsid w:val="00714570"/>
    <w:rsid w:val="007174A1"/>
    <w:rsid w:val="007178EA"/>
    <w:rsid w:val="00723608"/>
    <w:rsid w:val="00725C36"/>
    <w:rsid w:val="00734CD8"/>
    <w:rsid w:val="0073549A"/>
    <w:rsid w:val="00744A24"/>
    <w:rsid w:val="00745DFC"/>
    <w:rsid w:val="00746167"/>
    <w:rsid w:val="007465BF"/>
    <w:rsid w:val="00747145"/>
    <w:rsid w:val="007662F8"/>
    <w:rsid w:val="00766AB8"/>
    <w:rsid w:val="00766D43"/>
    <w:rsid w:val="00767FC9"/>
    <w:rsid w:val="00770411"/>
    <w:rsid w:val="007725A2"/>
    <w:rsid w:val="00772B5D"/>
    <w:rsid w:val="00774D31"/>
    <w:rsid w:val="00775C88"/>
    <w:rsid w:val="00776781"/>
    <w:rsid w:val="00776B50"/>
    <w:rsid w:val="00776F26"/>
    <w:rsid w:val="00776F8F"/>
    <w:rsid w:val="007810CC"/>
    <w:rsid w:val="00781611"/>
    <w:rsid w:val="00781DD8"/>
    <w:rsid w:val="0078381C"/>
    <w:rsid w:val="0078392E"/>
    <w:rsid w:val="00787817"/>
    <w:rsid w:val="00791162"/>
    <w:rsid w:val="0079240F"/>
    <w:rsid w:val="00793BF4"/>
    <w:rsid w:val="00794D77"/>
    <w:rsid w:val="007A0913"/>
    <w:rsid w:val="007A0CE0"/>
    <w:rsid w:val="007A2BBA"/>
    <w:rsid w:val="007A54D4"/>
    <w:rsid w:val="007A63F0"/>
    <w:rsid w:val="007B1485"/>
    <w:rsid w:val="007B1FAA"/>
    <w:rsid w:val="007B5824"/>
    <w:rsid w:val="007C03D8"/>
    <w:rsid w:val="007C194F"/>
    <w:rsid w:val="007C2D65"/>
    <w:rsid w:val="007C4FCC"/>
    <w:rsid w:val="007C7DF9"/>
    <w:rsid w:val="007D472D"/>
    <w:rsid w:val="007E0781"/>
    <w:rsid w:val="007E1EE2"/>
    <w:rsid w:val="007F12A8"/>
    <w:rsid w:val="007F12B2"/>
    <w:rsid w:val="00806872"/>
    <w:rsid w:val="008072B0"/>
    <w:rsid w:val="0081137B"/>
    <w:rsid w:val="008116C0"/>
    <w:rsid w:val="00811DDB"/>
    <w:rsid w:val="008125D4"/>
    <w:rsid w:val="008260B2"/>
    <w:rsid w:val="00826BA1"/>
    <w:rsid w:val="008273CA"/>
    <w:rsid w:val="00831920"/>
    <w:rsid w:val="00832273"/>
    <w:rsid w:val="00833283"/>
    <w:rsid w:val="00837C8F"/>
    <w:rsid w:val="0084101E"/>
    <w:rsid w:val="008469AF"/>
    <w:rsid w:val="00860083"/>
    <w:rsid w:val="00870324"/>
    <w:rsid w:val="00870BC4"/>
    <w:rsid w:val="008757A0"/>
    <w:rsid w:val="00880FBC"/>
    <w:rsid w:val="008823CB"/>
    <w:rsid w:val="00882B50"/>
    <w:rsid w:val="00882C0A"/>
    <w:rsid w:val="00884B55"/>
    <w:rsid w:val="00884D17"/>
    <w:rsid w:val="00887625"/>
    <w:rsid w:val="00892458"/>
    <w:rsid w:val="00892C6C"/>
    <w:rsid w:val="008941E3"/>
    <w:rsid w:val="0089543C"/>
    <w:rsid w:val="008A03FD"/>
    <w:rsid w:val="008A0C5F"/>
    <w:rsid w:val="008A12C2"/>
    <w:rsid w:val="008A3982"/>
    <w:rsid w:val="008A45A0"/>
    <w:rsid w:val="008A63EC"/>
    <w:rsid w:val="008B0CDA"/>
    <w:rsid w:val="008B46EF"/>
    <w:rsid w:val="008B4CD2"/>
    <w:rsid w:val="008B66EE"/>
    <w:rsid w:val="008C1E37"/>
    <w:rsid w:val="008C7EFC"/>
    <w:rsid w:val="008D2ED4"/>
    <w:rsid w:val="008E017D"/>
    <w:rsid w:val="008E3E2A"/>
    <w:rsid w:val="008E40FD"/>
    <w:rsid w:val="008E5CC2"/>
    <w:rsid w:val="008E7DDC"/>
    <w:rsid w:val="008E7E20"/>
    <w:rsid w:val="008F2C00"/>
    <w:rsid w:val="008F7C65"/>
    <w:rsid w:val="00905BC2"/>
    <w:rsid w:val="0090658B"/>
    <w:rsid w:val="00910762"/>
    <w:rsid w:val="00917CDB"/>
    <w:rsid w:val="00920C73"/>
    <w:rsid w:val="00920D0D"/>
    <w:rsid w:val="009248C6"/>
    <w:rsid w:val="0092590E"/>
    <w:rsid w:val="00925B37"/>
    <w:rsid w:val="00925D16"/>
    <w:rsid w:val="00930914"/>
    <w:rsid w:val="0093160A"/>
    <w:rsid w:val="00931EFB"/>
    <w:rsid w:val="00933B58"/>
    <w:rsid w:val="00934E1F"/>
    <w:rsid w:val="0094555C"/>
    <w:rsid w:val="0094626C"/>
    <w:rsid w:val="00946CBA"/>
    <w:rsid w:val="00947829"/>
    <w:rsid w:val="00953BF4"/>
    <w:rsid w:val="00954E4F"/>
    <w:rsid w:val="0095577F"/>
    <w:rsid w:val="00964691"/>
    <w:rsid w:val="00967E28"/>
    <w:rsid w:val="00972698"/>
    <w:rsid w:val="00973431"/>
    <w:rsid w:val="00973601"/>
    <w:rsid w:val="009746F4"/>
    <w:rsid w:val="00976157"/>
    <w:rsid w:val="00977F8C"/>
    <w:rsid w:val="00981130"/>
    <w:rsid w:val="00982F56"/>
    <w:rsid w:val="009843B8"/>
    <w:rsid w:val="00986E1D"/>
    <w:rsid w:val="00990BC1"/>
    <w:rsid w:val="00992F2B"/>
    <w:rsid w:val="00996E3C"/>
    <w:rsid w:val="009A0312"/>
    <w:rsid w:val="009A7A9C"/>
    <w:rsid w:val="009B1EFE"/>
    <w:rsid w:val="009B3101"/>
    <w:rsid w:val="009C1221"/>
    <w:rsid w:val="009C1424"/>
    <w:rsid w:val="009D7962"/>
    <w:rsid w:val="009E1517"/>
    <w:rsid w:val="009E23B7"/>
    <w:rsid w:val="009F385B"/>
    <w:rsid w:val="009F50A9"/>
    <w:rsid w:val="009F540E"/>
    <w:rsid w:val="00A01650"/>
    <w:rsid w:val="00A0535A"/>
    <w:rsid w:val="00A10CB4"/>
    <w:rsid w:val="00A1383C"/>
    <w:rsid w:val="00A14A22"/>
    <w:rsid w:val="00A14D1F"/>
    <w:rsid w:val="00A16862"/>
    <w:rsid w:val="00A23BCE"/>
    <w:rsid w:val="00A40950"/>
    <w:rsid w:val="00A41D9A"/>
    <w:rsid w:val="00A42389"/>
    <w:rsid w:val="00A42B4C"/>
    <w:rsid w:val="00A46CAC"/>
    <w:rsid w:val="00A534AF"/>
    <w:rsid w:val="00A60BC1"/>
    <w:rsid w:val="00A668B3"/>
    <w:rsid w:val="00A71610"/>
    <w:rsid w:val="00A75BA3"/>
    <w:rsid w:val="00A75F73"/>
    <w:rsid w:val="00A768E8"/>
    <w:rsid w:val="00A7754E"/>
    <w:rsid w:val="00A77945"/>
    <w:rsid w:val="00A81C3B"/>
    <w:rsid w:val="00A81C79"/>
    <w:rsid w:val="00A84FC6"/>
    <w:rsid w:val="00A86052"/>
    <w:rsid w:val="00A86445"/>
    <w:rsid w:val="00A87CCF"/>
    <w:rsid w:val="00A903C3"/>
    <w:rsid w:val="00A93E0C"/>
    <w:rsid w:val="00A9428D"/>
    <w:rsid w:val="00A9538C"/>
    <w:rsid w:val="00A95547"/>
    <w:rsid w:val="00AA275C"/>
    <w:rsid w:val="00AA3232"/>
    <w:rsid w:val="00AA764E"/>
    <w:rsid w:val="00AB111B"/>
    <w:rsid w:val="00AB1764"/>
    <w:rsid w:val="00AB5D55"/>
    <w:rsid w:val="00AC217F"/>
    <w:rsid w:val="00AC6923"/>
    <w:rsid w:val="00AC7CFD"/>
    <w:rsid w:val="00AD0911"/>
    <w:rsid w:val="00AD1F55"/>
    <w:rsid w:val="00AE18D3"/>
    <w:rsid w:val="00AE2429"/>
    <w:rsid w:val="00AE25FD"/>
    <w:rsid w:val="00AE2C52"/>
    <w:rsid w:val="00AE5759"/>
    <w:rsid w:val="00AF1471"/>
    <w:rsid w:val="00AF20F8"/>
    <w:rsid w:val="00AF4B2B"/>
    <w:rsid w:val="00AF5638"/>
    <w:rsid w:val="00AF650C"/>
    <w:rsid w:val="00AF7595"/>
    <w:rsid w:val="00B03C00"/>
    <w:rsid w:val="00B10751"/>
    <w:rsid w:val="00B12D47"/>
    <w:rsid w:val="00B16E87"/>
    <w:rsid w:val="00B1723A"/>
    <w:rsid w:val="00B1766E"/>
    <w:rsid w:val="00B17CDE"/>
    <w:rsid w:val="00B21114"/>
    <w:rsid w:val="00B23C39"/>
    <w:rsid w:val="00B44EDA"/>
    <w:rsid w:val="00B455A7"/>
    <w:rsid w:val="00B46775"/>
    <w:rsid w:val="00B47B20"/>
    <w:rsid w:val="00B557D7"/>
    <w:rsid w:val="00B61399"/>
    <w:rsid w:val="00B621BF"/>
    <w:rsid w:val="00B62502"/>
    <w:rsid w:val="00B6274E"/>
    <w:rsid w:val="00B638AA"/>
    <w:rsid w:val="00B67DCD"/>
    <w:rsid w:val="00B712B7"/>
    <w:rsid w:val="00B72474"/>
    <w:rsid w:val="00B75FF9"/>
    <w:rsid w:val="00B7649B"/>
    <w:rsid w:val="00B97FEC"/>
    <w:rsid w:val="00BA1524"/>
    <w:rsid w:val="00BA29AE"/>
    <w:rsid w:val="00BA2A38"/>
    <w:rsid w:val="00BA4EEF"/>
    <w:rsid w:val="00BA6C19"/>
    <w:rsid w:val="00BB180F"/>
    <w:rsid w:val="00BB285E"/>
    <w:rsid w:val="00BB30FE"/>
    <w:rsid w:val="00BB6178"/>
    <w:rsid w:val="00BB66FD"/>
    <w:rsid w:val="00BB6D24"/>
    <w:rsid w:val="00BC2793"/>
    <w:rsid w:val="00BC5072"/>
    <w:rsid w:val="00BC535B"/>
    <w:rsid w:val="00BC697D"/>
    <w:rsid w:val="00BD041C"/>
    <w:rsid w:val="00BD2265"/>
    <w:rsid w:val="00BD2298"/>
    <w:rsid w:val="00BE1064"/>
    <w:rsid w:val="00BE65E7"/>
    <w:rsid w:val="00BE6C6E"/>
    <w:rsid w:val="00BE6CBA"/>
    <w:rsid w:val="00BE7E2B"/>
    <w:rsid w:val="00BF0B8E"/>
    <w:rsid w:val="00BF6E33"/>
    <w:rsid w:val="00BF7D9E"/>
    <w:rsid w:val="00C001C5"/>
    <w:rsid w:val="00C02E70"/>
    <w:rsid w:val="00C0377E"/>
    <w:rsid w:val="00C0483D"/>
    <w:rsid w:val="00C04F9B"/>
    <w:rsid w:val="00C15396"/>
    <w:rsid w:val="00C3008A"/>
    <w:rsid w:val="00C3179E"/>
    <w:rsid w:val="00C320FB"/>
    <w:rsid w:val="00C338E8"/>
    <w:rsid w:val="00C473A3"/>
    <w:rsid w:val="00C47E93"/>
    <w:rsid w:val="00C51A60"/>
    <w:rsid w:val="00C53224"/>
    <w:rsid w:val="00C53692"/>
    <w:rsid w:val="00C5439E"/>
    <w:rsid w:val="00C54923"/>
    <w:rsid w:val="00C55176"/>
    <w:rsid w:val="00C6026A"/>
    <w:rsid w:val="00C63944"/>
    <w:rsid w:val="00C63FC4"/>
    <w:rsid w:val="00C64128"/>
    <w:rsid w:val="00C647F8"/>
    <w:rsid w:val="00C64C89"/>
    <w:rsid w:val="00C71830"/>
    <w:rsid w:val="00C7247E"/>
    <w:rsid w:val="00C745E9"/>
    <w:rsid w:val="00C77334"/>
    <w:rsid w:val="00C7749A"/>
    <w:rsid w:val="00C81E6B"/>
    <w:rsid w:val="00C86765"/>
    <w:rsid w:val="00C95DA1"/>
    <w:rsid w:val="00CA0687"/>
    <w:rsid w:val="00CA4124"/>
    <w:rsid w:val="00CA7F76"/>
    <w:rsid w:val="00CB092C"/>
    <w:rsid w:val="00CB1036"/>
    <w:rsid w:val="00CB2D8E"/>
    <w:rsid w:val="00CB72C8"/>
    <w:rsid w:val="00CC219B"/>
    <w:rsid w:val="00CC39EF"/>
    <w:rsid w:val="00CC3A1B"/>
    <w:rsid w:val="00CC5EFF"/>
    <w:rsid w:val="00CC5F00"/>
    <w:rsid w:val="00CD0C56"/>
    <w:rsid w:val="00CD0F8F"/>
    <w:rsid w:val="00CD1BCB"/>
    <w:rsid w:val="00CD58AB"/>
    <w:rsid w:val="00CD6A9C"/>
    <w:rsid w:val="00CE4E71"/>
    <w:rsid w:val="00CE52A0"/>
    <w:rsid w:val="00CE52CB"/>
    <w:rsid w:val="00CE5C2F"/>
    <w:rsid w:val="00CF38C2"/>
    <w:rsid w:val="00CF414E"/>
    <w:rsid w:val="00CF4AE9"/>
    <w:rsid w:val="00CF4D1F"/>
    <w:rsid w:val="00D00745"/>
    <w:rsid w:val="00D025CB"/>
    <w:rsid w:val="00D073D6"/>
    <w:rsid w:val="00D11793"/>
    <w:rsid w:val="00D154AC"/>
    <w:rsid w:val="00D30938"/>
    <w:rsid w:val="00D3404F"/>
    <w:rsid w:val="00D354FA"/>
    <w:rsid w:val="00D41D22"/>
    <w:rsid w:val="00D43FA5"/>
    <w:rsid w:val="00D45C9D"/>
    <w:rsid w:val="00D46961"/>
    <w:rsid w:val="00D47521"/>
    <w:rsid w:val="00D519E1"/>
    <w:rsid w:val="00D539AA"/>
    <w:rsid w:val="00D60778"/>
    <w:rsid w:val="00D610DF"/>
    <w:rsid w:val="00D6191D"/>
    <w:rsid w:val="00D665FD"/>
    <w:rsid w:val="00D66C10"/>
    <w:rsid w:val="00D67844"/>
    <w:rsid w:val="00D70ED4"/>
    <w:rsid w:val="00D773CF"/>
    <w:rsid w:val="00D77DE4"/>
    <w:rsid w:val="00D80357"/>
    <w:rsid w:val="00D80410"/>
    <w:rsid w:val="00D80545"/>
    <w:rsid w:val="00D812F3"/>
    <w:rsid w:val="00D8214D"/>
    <w:rsid w:val="00D84C11"/>
    <w:rsid w:val="00D84D07"/>
    <w:rsid w:val="00D85CA4"/>
    <w:rsid w:val="00D86C9B"/>
    <w:rsid w:val="00D91245"/>
    <w:rsid w:val="00D93F9A"/>
    <w:rsid w:val="00D93FE0"/>
    <w:rsid w:val="00D972A2"/>
    <w:rsid w:val="00DA02CF"/>
    <w:rsid w:val="00DA088C"/>
    <w:rsid w:val="00DA095C"/>
    <w:rsid w:val="00DA290E"/>
    <w:rsid w:val="00DA42DC"/>
    <w:rsid w:val="00DB429F"/>
    <w:rsid w:val="00DB5084"/>
    <w:rsid w:val="00DC5092"/>
    <w:rsid w:val="00DC50DF"/>
    <w:rsid w:val="00DC6204"/>
    <w:rsid w:val="00DD7A5A"/>
    <w:rsid w:val="00DE06F4"/>
    <w:rsid w:val="00DE458E"/>
    <w:rsid w:val="00DE6D4E"/>
    <w:rsid w:val="00DF4ECD"/>
    <w:rsid w:val="00E015A6"/>
    <w:rsid w:val="00E036AD"/>
    <w:rsid w:val="00E0440D"/>
    <w:rsid w:val="00E06E50"/>
    <w:rsid w:val="00E102F9"/>
    <w:rsid w:val="00E1378F"/>
    <w:rsid w:val="00E166BD"/>
    <w:rsid w:val="00E22059"/>
    <w:rsid w:val="00E22C7E"/>
    <w:rsid w:val="00E25204"/>
    <w:rsid w:val="00E30CAB"/>
    <w:rsid w:val="00E30DB7"/>
    <w:rsid w:val="00E31068"/>
    <w:rsid w:val="00E313F1"/>
    <w:rsid w:val="00E33832"/>
    <w:rsid w:val="00E33A3C"/>
    <w:rsid w:val="00E362A1"/>
    <w:rsid w:val="00E36796"/>
    <w:rsid w:val="00E37AFD"/>
    <w:rsid w:val="00E4590E"/>
    <w:rsid w:val="00E5795B"/>
    <w:rsid w:val="00E579EA"/>
    <w:rsid w:val="00E60BE9"/>
    <w:rsid w:val="00E63D26"/>
    <w:rsid w:val="00E64065"/>
    <w:rsid w:val="00E64BDA"/>
    <w:rsid w:val="00E65FF5"/>
    <w:rsid w:val="00E671CF"/>
    <w:rsid w:val="00E67687"/>
    <w:rsid w:val="00E705DC"/>
    <w:rsid w:val="00E70680"/>
    <w:rsid w:val="00E75855"/>
    <w:rsid w:val="00E77135"/>
    <w:rsid w:val="00E82BF9"/>
    <w:rsid w:val="00E831AF"/>
    <w:rsid w:val="00E83898"/>
    <w:rsid w:val="00E84A09"/>
    <w:rsid w:val="00E8735E"/>
    <w:rsid w:val="00E87CB1"/>
    <w:rsid w:val="00E90DE3"/>
    <w:rsid w:val="00E96EF8"/>
    <w:rsid w:val="00EA1636"/>
    <w:rsid w:val="00EA444E"/>
    <w:rsid w:val="00EB1485"/>
    <w:rsid w:val="00EB29A3"/>
    <w:rsid w:val="00EB5754"/>
    <w:rsid w:val="00EC726C"/>
    <w:rsid w:val="00ED0887"/>
    <w:rsid w:val="00ED3CA3"/>
    <w:rsid w:val="00ED696F"/>
    <w:rsid w:val="00EE16B2"/>
    <w:rsid w:val="00EE4091"/>
    <w:rsid w:val="00EE6D0C"/>
    <w:rsid w:val="00EE6DA0"/>
    <w:rsid w:val="00F00BD3"/>
    <w:rsid w:val="00F02C4C"/>
    <w:rsid w:val="00F02CC0"/>
    <w:rsid w:val="00F035FE"/>
    <w:rsid w:val="00F07D7F"/>
    <w:rsid w:val="00F15381"/>
    <w:rsid w:val="00F17386"/>
    <w:rsid w:val="00F204B8"/>
    <w:rsid w:val="00F209A0"/>
    <w:rsid w:val="00F309AD"/>
    <w:rsid w:val="00F309B1"/>
    <w:rsid w:val="00F316E3"/>
    <w:rsid w:val="00F34B10"/>
    <w:rsid w:val="00F356AD"/>
    <w:rsid w:val="00F37ABE"/>
    <w:rsid w:val="00F40100"/>
    <w:rsid w:val="00F41F92"/>
    <w:rsid w:val="00F445B4"/>
    <w:rsid w:val="00F539CA"/>
    <w:rsid w:val="00F54DA0"/>
    <w:rsid w:val="00F5693B"/>
    <w:rsid w:val="00F61383"/>
    <w:rsid w:val="00F633C3"/>
    <w:rsid w:val="00F654EE"/>
    <w:rsid w:val="00F660F6"/>
    <w:rsid w:val="00F6774C"/>
    <w:rsid w:val="00F72E51"/>
    <w:rsid w:val="00F80898"/>
    <w:rsid w:val="00F81C6D"/>
    <w:rsid w:val="00F81E87"/>
    <w:rsid w:val="00F83EAA"/>
    <w:rsid w:val="00F8682E"/>
    <w:rsid w:val="00F9141A"/>
    <w:rsid w:val="00F93432"/>
    <w:rsid w:val="00F94006"/>
    <w:rsid w:val="00F96145"/>
    <w:rsid w:val="00FA0AE6"/>
    <w:rsid w:val="00FA42C0"/>
    <w:rsid w:val="00FA4B0C"/>
    <w:rsid w:val="00FA5C0B"/>
    <w:rsid w:val="00FA68D2"/>
    <w:rsid w:val="00FA73B5"/>
    <w:rsid w:val="00FC32DE"/>
    <w:rsid w:val="00FC5411"/>
    <w:rsid w:val="00FC6ADC"/>
    <w:rsid w:val="00FC7452"/>
    <w:rsid w:val="00FD1184"/>
    <w:rsid w:val="00FD2769"/>
    <w:rsid w:val="00FD71D3"/>
    <w:rsid w:val="00FE0955"/>
    <w:rsid w:val="00FE1829"/>
    <w:rsid w:val="00FE7526"/>
    <w:rsid w:val="00FE767D"/>
    <w:rsid w:val="00FF13E4"/>
    <w:rsid w:val="00FF155E"/>
    <w:rsid w:val="00FF4A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f60"/>
    </o:shapedefaults>
    <o:shapelayout v:ext="edit">
      <o:idmap v:ext="edit" data="1"/>
    </o:shapelayout>
  </w:shapeDefaults>
  <w:decimalSymbol w:val="."/>
  <w:listSeparator w:val=","/>
  <w14:docId w14:val="11C40470"/>
  <w15:docId w15:val="{735F1480-C9F1-48C7-A25B-C2C86FF77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593"/>
    <w:rPr>
      <w:lang w:eastAsia="es-ES"/>
    </w:rPr>
  </w:style>
  <w:style w:type="paragraph" w:styleId="Ttulo1">
    <w:name w:val="heading 1"/>
    <w:basedOn w:val="Normal"/>
    <w:next w:val="Normal"/>
    <w:link w:val="Ttulo1Car"/>
    <w:autoRedefine/>
    <w:qFormat/>
    <w:rsid w:val="002F0ED7"/>
    <w:pPr>
      <w:keepNext/>
      <w:numPr>
        <w:numId w:val="1"/>
      </w:numPr>
      <w:spacing w:before="360" w:after="60"/>
      <w:outlineLvl w:val="0"/>
      <w:pPrChange w:id="0" w:author="clemente" w:date="2016-05-10T01:18:00Z">
        <w:pPr>
          <w:keepNext/>
          <w:numPr>
            <w:numId w:val="1"/>
          </w:numPr>
          <w:tabs>
            <w:tab w:val="num" w:pos="705"/>
          </w:tabs>
          <w:spacing w:before="360" w:after="60"/>
          <w:ind w:left="705" w:hanging="705"/>
          <w:outlineLvl w:val="0"/>
        </w:pPr>
      </w:pPrChange>
    </w:pPr>
    <w:rPr>
      <w:rFonts w:ascii="Arial" w:hAnsi="Arial"/>
      <w:b/>
      <w:kern w:val="28"/>
      <w:sz w:val="28"/>
      <w:rPrChange w:id="0" w:author="clemente" w:date="2016-05-10T01:18:00Z">
        <w:rPr>
          <w:rFonts w:ascii="Arial" w:hAnsi="Arial"/>
          <w:b/>
          <w:kern w:val="28"/>
          <w:sz w:val="28"/>
          <w:lang w:val="es-MX" w:eastAsia="es-ES" w:bidi="ar-SA"/>
        </w:rPr>
      </w:rPrChange>
    </w:rPr>
  </w:style>
  <w:style w:type="paragraph" w:styleId="Ttulo2">
    <w:name w:val="heading 2"/>
    <w:basedOn w:val="Normal"/>
    <w:next w:val="Sangradetextonormal"/>
    <w:link w:val="Ttulo2Car"/>
    <w:autoRedefine/>
    <w:qFormat/>
    <w:rsid w:val="00D47521"/>
    <w:pPr>
      <w:keepNext/>
      <w:numPr>
        <w:ilvl w:val="1"/>
        <w:numId w:val="1"/>
      </w:numPr>
      <w:spacing w:before="240" w:after="60"/>
      <w:outlineLvl w:val="1"/>
      <w:pPrChange w:id="1" w:author="clemente" w:date="2016-05-10T01:13:00Z">
        <w:pPr>
          <w:keepNext/>
          <w:numPr>
            <w:ilvl w:val="1"/>
            <w:numId w:val="2"/>
          </w:numPr>
          <w:tabs>
            <w:tab w:val="num" w:pos="705"/>
          </w:tabs>
          <w:spacing w:before="240" w:after="60"/>
          <w:ind w:left="705" w:hanging="705"/>
          <w:outlineLvl w:val="1"/>
        </w:pPr>
      </w:pPrChange>
    </w:pPr>
    <w:rPr>
      <w:rFonts w:ascii="Arial" w:hAnsi="Arial"/>
      <w:b/>
      <w:i/>
      <w:rPrChange w:id="1" w:author="clemente" w:date="2016-05-10T01:13:00Z">
        <w:rPr>
          <w:rFonts w:ascii="Arial" w:hAnsi="Arial"/>
          <w:b/>
          <w:i/>
          <w:lang w:val="es-MX" w:eastAsia="es-ES" w:bidi="ar-SA"/>
        </w:rPr>
      </w:rPrChange>
    </w:rPr>
  </w:style>
  <w:style w:type="paragraph" w:styleId="Ttulo3">
    <w:name w:val="heading 3"/>
    <w:basedOn w:val="Sangra2detindependiente"/>
    <w:next w:val="Normal"/>
    <w:autoRedefine/>
    <w:qFormat/>
    <w:rsid w:val="003079F6"/>
    <w:pPr>
      <w:tabs>
        <w:tab w:val="num" w:pos="705"/>
      </w:tabs>
      <w:ind w:hanging="705"/>
      <w:outlineLvl w:val="2"/>
    </w:pPr>
  </w:style>
  <w:style w:type="paragraph" w:styleId="Ttulo4">
    <w:name w:val="heading 4"/>
    <w:basedOn w:val="Normal"/>
    <w:next w:val="Normal"/>
    <w:qFormat/>
    <w:rsid w:val="00067593"/>
    <w:pPr>
      <w:keepNext/>
      <w:ind w:left="705"/>
      <w:outlineLvl w:val="3"/>
    </w:pPr>
    <w:rPr>
      <w:rFonts w:ascii="Arial" w:hAnsi="Arial"/>
      <w:sz w:val="24"/>
    </w:rPr>
  </w:style>
  <w:style w:type="paragraph" w:styleId="Ttulo5">
    <w:name w:val="heading 5"/>
    <w:basedOn w:val="Normal"/>
    <w:next w:val="Normal"/>
    <w:qFormat/>
    <w:rsid w:val="00067593"/>
    <w:pPr>
      <w:keepNext/>
      <w:outlineLvl w:val="4"/>
    </w:pPr>
    <w:rPr>
      <w:rFonts w:ascii="Arial" w:hAnsi="Arial"/>
      <w:b/>
      <w:snapToGrid w:val="0"/>
      <w:color w:val="000000"/>
      <w:lang w:val="es-ES"/>
    </w:rPr>
  </w:style>
  <w:style w:type="paragraph" w:styleId="Ttulo6">
    <w:name w:val="heading 6"/>
    <w:basedOn w:val="Normal"/>
    <w:next w:val="Normal"/>
    <w:qFormat/>
    <w:rsid w:val="00067593"/>
    <w:pPr>
      <w:keepNext/>
      <w:outlineLvl w:val="5"/>
    </w:pPr>
    <w:rPr>
      <w:rFonts w:ascii="Arial" w:hAnsi="Arial"/>
      <w:color w:val="FF0000"/>
      <w:sz w:val="24"/>
      <w:lang w:val="es-ES"/>
    </w:rPr>
  </w:style>
  <w:style w:type="paragraph" w:styleId="Ttulo7">
    <w:name w:val="heading 7"/>
    <w:basedOn w:val="Normal"/>
    <w:next w:val="Normal"/>
    <w:qFormat/>
    <w:rsid w:val="00067593"/>
    <w:pPr>
      <w:keepNext/>
      <w:ind w:right="-234"/>
      <w:jc w:val="center"/>
      <w:outlineLvl w:val="6"/>
    </w:pPr>
    <w:rPr>
      <w:rFonts w:ascii="Arial" w:hAnsi="Arial"/>
      <w:sz w:val="24"/>
      <w:lang w:val="es-ES"/>
    </w:rPr>
  </w:style>
  <w:style w:type="paragraph" w:styleId="Ttulo8">
    <w:name w:val="heading 8"/>
    <w:basedOn w:val="Normal"/>
    <w:next w:val="Normal"/>
    <w:qFormat/>
    <w:rsid w:val="00067593"/>
    <w:pPr>
      <w:keepNext/>
      <w:ind w:left="650" w:hanging="520"/>
      <w:outlineLvl w:val="7"/>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uiPriority w:val="99"/>
    <w:rsid w:val="00067593"/>
    <w:pPr>
      <w:tabs>
        <w:tab w:val="center" w:pos="4419"/>
        <w:tab w:val="right" w:pos="8838"/>
      </w:tabs>
    </w:pPr>
  </w:style>
  <w:style w:type="paragraph" w:styleId="Piedepgina">
    <w:name w:val="footer"/>
    <w:basedOn w:val="Normal"/>
    <w:rsid w:val="00067593"/>
    <w:pPr>
      <w:tabs>
        <w:tab w:val="center" w:pos="4419"/>
        <w:tab w:val="right" w:pos="8838"/>
      </w:tabs>
    </w:pPr>
  </w:style>
  <w:style w:type="character" w:styleId="Nmerodepgina">
    <w:name w:val="page number"/>
    <w:basedOn w:val="Fuentedeprrafopredeter"/>
    <w:rsid w:val="00067593"/>
  </w:style>
  <w:style w:type="paragraph" w:styleId="TDC1">
    <w:name w:val="toc 1"/>
    <w:basedOn w:val="Normal"/>
    <w:next w:val="Normal"/>
    <w:autoRedefine/>
    <w:uiPriority w:val="39"/>
    <w:rsid w:val="005360E4"/>
    <w:pPr>
      <w:tabs>
        <w:tab w:val="left" w:pos="450"/>
        <w:tab w:val="right" w:leader="dot" w:pos="8832"/>
      </w:tabs>
      <w:spacing w:before="120" w:after="120"/>
    </w:pPr>
    <w:rPr>
      <w:rFonts w:ascii="Arial" w:hAnsi="Arial"/>
      <w:b/>
      <w:noProof/>
    </w:rPr>
  </w:style>
  <w:style w:type="paragraph" w:styleId="TDC2">
    <w:name w:val="toc 2"/>
    <w:basedOn w:val="Normal"/>
    <w:next w:val="Normal"/>
    <w:autoRedefine/>
    <w:uiPriority w:val="39"/>
    <w:rsid w:val="005360E4"/>
    <w:pPr>
      <w:ind w:left="198"/>
    </w:pPr>
    <w:rPr>
      <w:rFonts w:ascii="Arial" w:hAnsi="Arial"/>
    </w:rPr>
  </w:style>
  <w:style w:type="paragraph" w:styleId="TDC3">
    <w:name w:val="toc 3"/>
    <w:basedOn w:val="Normal"/>
    <w:next w:val="Normal"/>
    <w:autoRedefine/>
    <w:semiHidden/>
    <w:rsid w:val="005360E4"/>
    <w:pPr>
      <w:ind w:left="400"/>
    </w:pPr>
    <w:rPr>
      <w:rFonts w:ascii="Arial" w:hAnsi="Arial"/>
      <w:i/>
    </w:rPr>
  </w:style>
  <w:style w:type="paragraph" w:styleId="TDC4">
    <w:name w:val="toc 4"/>
    <w:basedOn w:val="Normal"/>
    <w:next w:val="Normal"/>
    <w:autoRedefine/>
    <w:semiHidden/>
    <w:rsid w:val="003B5427"/>
    <w:pPr>
      <w:ind w:left="600"/>
    </w:pPr>
    <w:rPr>
      <w:rFonts w:ascii="Arial" w:hAnsi="Arial"/>
      <w:sz w:val="18"/>
    </w:rPr>
  </w:style>
  <w:style w:type="paragraph" w:styleId="TDC5">
    <w:name w:val="toc 5"/>
    <w:basedOn w:val="Normal"/>
    <w:next w:val="Normal"/>
    <w:autoRedefine/>
    <w:semiHidden/>
    <w:rsid w:val="003B5427"/>
    <w:pPr>
      <w:ind w:left="800"/>
    </w:pPr>
    <w:rPr>
      <w:rFonts w:ascii="Arial" w:hAnsi="Arial"/>
      <w:sz w:val="18"/>
    </w:rPr>
  </w:style>
  <w:style w:type="paragraph" w:styleId="TDC6">
    <w:name w:val="toc 6"/>
    <w:basedOn w:val="Normal"/>
    <w:next w:val="Normal"/>
    <w:autoRedefine/>
    <w:semiHidden/>
    <w:rsid w:val="00067593"/>
    <w:pPr>
      <w:ind w:left="1000"/>
    </w:pPr>
    <w:rPr>
      <w:sz w:val="18"/>
    </w:rPr>
  </w:style>
  <w:style w:type="paragraph" w:styleId="TDC7">
    <w:name w:val="toc 7"/>
    <w:basedOn w:val="Normal"/>
    <w:next w:val="Normal"/>
    <w:autoRedefine/>
    <w:semiHidden/>
    <w:rsid w:val="00067593"/>
    <w:pPr>
      <w:ind w:left="1200"/>
    </w:pPr>
    <w:rPr>
      <w:sz w:val="18"/>
    </w:rPr>
  </w:style>
  <w:style w:type="paragraph" w:styleId="TDC8">
    <w:name w:val="toc 8"/>
    <w:basedOn w:val="Normal"/>
    <w:next w:val="Normal"/>
    <w:autoRedefine/>
    <w:semiHidden/>
    <w:rsid w:val="00067593"/>
    <w:pPr>
      <w:ind w:left="1400"/>
    </w:pPr>
    <w:rPr>
      <w:sz w:val="18"/>
    </w:rPr>
  </w:style>
  <w:style w:type="paragraph" w:styleId="TDC9">
    <w:name w:val="toc 9"/>
    <w:basedOn w:val="Normal"/>
    <w:next w:val="Normal"/>
    <w:autoRedefine/>
    <w:semiHidden/>
    <w:rsid w:val="00067593"/>
    <w:pPr>
      <w:ind w:left="1600"/>
    </w:pPr>
    <w:rPr>
      <w:sz w:val="18"/>
    </w:rPr>
  </w:style>
  <w:style w:type="paragraph" w:styleId="Sangradetextonormal">
    <w:name w:val="Body Text Indent"/>
    <w:basedOn w:val="Normal"/>
    <w:autoRedefine/>
    <w:rsid w:val="003E6436"/>
    <w:pPr>
      <w:spacing w:line="480" w:lineRule="auto"/>
      <w:jc w:val="center"/>
      <w:pPrChange w:id="2" w:author="clemente" w:date="2016-05-15T23:17:00Z">
        <w:pPr>
          <w:ind w:left="705"/>
          <w:jc w:val="both"/>
        </w:pPr>
      </w:pPrChange>
    </w:pPr>
    <w:rPr>
      <w:rFonts w:ascii="Arial" w:hAnsi="Arial"/>
      <w:color w:val="000000" w:themeColor="text1"/>
      <w:rPrChange w:id="2" w:author="clemente" w:date="2016-05-15T23:17:00Z">
        <w:rPr>
          <w:rFonts w:ascii="Arial" w:hAnsi="Arial"/>
          <w:color w:val="000000" w:themeColor="text1"/>
          <w:lang w:val="es-MX" w:eastAsia="es-ES" w:bidi="ar-SA"/>
        </w:rPr>
      </w:rPrChange>
    </w:rPr>
  </w:style>
  <w:style w:type="paragraph" w:styleId="Sangra2detindependiente">
    <w:name w:val="Body Text Indent 2"/>
    <w:basedOn w:val="Normal"/>
    <w:link w:val="Sangra2detindependienteCar"/>
    <w:autoRedefine/>
    <w:rsid w:val="00D85CA4"/>
    <w:pPr>
      <w:ind w:left="705" w:firstLine="708"/>
      <w:jc w:val="both"/>
    </w:pPr>
    <w:rPr>
      <w:rFonts w:ascii="Arial" w:hAnsi="Arial"/>
    </w:rPr>
  </w:style>
  <w:style w:type="paragraph" w:styleId="Textoindependiente">
    <w:name w:val="Body Text"/>
    <w:basedOn w:val="Normal"/>
    <w:rsid w:val="00067593"/>
    <w:pPr>
      <w:jc w:val="center"/>
    </w:pPr>
    <w:rPr>
      <w:lang w:val="en-US"/>
    </w:rPr>
  </w:style>
  <w:style w:type="paragraph" w:styleId="Sangra3detindependiente">
    <w:name w:val="Body Text Indent 3"/>
    <w:basedOn w:val="Normal"/>
    <w:rsid w:val="00067593"/>
    <w:pPr>
      <w:ind w:left="708"/>
      <w:jc w:val="both"/>
    </w:pPr>
    <w:rPr>
      <w:rFonts w:ascii="Arial" w:hAnsi="Arial"/>
      <w:sz w:val="24"/>
    </w:rPr>
  </w:style>
  <w:style w:type="character" w:styleId="Hipervnculo">
    <w:name w:val="Hyperlink"/>
    <w:basedOn w:val="Fuentedeprrafopredeter"/>
    <w:rsid w:val="00067593"/>
    <w:rPr>
      <w:color w:val="0000FF"/>
      <w:u w:val="single"/>
    </w:rPr>
  </w:style>
  <w:style w:type="character" w:styleId="Hipervnculovisitado">
    <w:name w:val="FollowedHyperlink"/>
    <w:basedOn w:val="Fuentedeprrafopredeter"/>
    <w:rsid w:val="00067593"/>
    <w:rPr>
      <w:color w:val="800080"/>
      <w:u w:val="single"/>
    </w:rPr>
  </w:style>
  <w:style w:type="paragraph" w:styleId="Mapadeldocumento">
    <w:name w:val="Document Map"/>
    <w:basedOn w:val="Normal"/>
    <w:semiHidden/>
    <w:rsid w:val="00067593"/>
    <w:pPr>
      <w:shd w:val="clear" w:color="auto" w:fill="000080"/>
    </w:pPr>
    <w:rPr>
      <w:rFonts w:ascii="Tahoma" w:hAnsi="Tahoma"/>
    </w:rPr>
  </w:style>
  <w:style w:type="paragraph" w:styleId="Descripcin">
    <w:name w:val="caption"/>
    <w:basedOn w:val="Normal"/>
    <w:next w:val="Normal"/>
    <w:qFormat/>
    <w:rsid w:val="00067593"/>
    <w:pPr>
      <w:spacing w:before="120" w:after="120"/>
    </w:pPr>
    <w:rPr>
      <w:b/>
    </w:rPr>
  </w:style>
  <w:style w:type="paragraph" w:customStyle="1" w:styleId="DefinitionTerm">
    <w:name w:val="Definition Term"/>
    <w:basedOn w:val="Normal"/>
    <w:next w:val="Normal"/>
    <w:rsid w:val="00067593"/>
    <w:rPr>
      <w:snapToGrid w:val="0"/>
      <w:sz w:val="24"/>
      <w:lang w:val="en-US"/>
    </w:rPr>
  </w:style>
  <w:style w:type="character" w:customStyle="1" w:styleId="Ttulo2Car">
    <w:name w:val="Título 2 Car"/>
    <w:basedOn w:val="Fuentedeprrafopredeter"/>
    <w:link w:val="Ttulo2"/>
    <w:rsid w:val="00D47521"/>
    <w:rPr>
      <w:rFonts w:ascii="Arial" w:hAnsi="Arial"/>
      <w:b/>
      <w:i/>
      <w:lang w:eastAsia="es-ES"/>
    </w:rPr>
  </w:style>
  <w:style w:type="paragraph" w:customStyle="1" w:styleId="paragraph">
    <w:name w:val="paragraph"/>
    <w:basedOn w:val="Sangra2detindependiente"/>
    <w:link w:val="paragraphChar"/>
    <w:uiPriority w:val="99"/>
    <w:qFormat/>
    <w:rsid w:val="004833C4"/>
  </w:style>
  <w:style w:type="character" w:customStyle="1" w:styleId="Sangra2detindependienteCar">
    <w:name w:val="Sangría 2 de t. independiente Car"/>
    <w:basedOn w:val="Fuentedeprrafopredeter"/>
    <w:link w:val="Sangra2detindependiente"/>
    <w:rsid w:val="004833C4"/>
    <w:rPr>
      <w:rFonts w:ascii="Arial" w:hAnsi="Arial"/>
      <w:lang w:eastAsia="es-ES"/>
    </w:rPr>
  </w:style>
  <w:style w:type="character" w:customStyle="1" w:styleId="paragraphChar">
    <w:name w:val="paragraph Char"/>
    <w:basedOn w:val="Sangra2detindependienteCar"/>
    <w:link w:val="paragraph"/>
    <w:uiPriority w:val="99"/>
    <w:rsid w:val="004833C4"/>
    <w:rPr>
      <w:rFonts w:ascii="Arial" w:hAnsi="Arial"/>
      <w:lang w:eastAsia="es-ES"/>
    </w:rPr>
  </w:style>
  <w:style w:type="paragraph" w:styleId="Textodeglobo">
    <w:name w:val="Balloon Text"/>
    <w:basedOn w:val="Normal"/>
    <w:link w:val="TextodegloboCar"/>
    <w:rsid w:val="00920C73"/>
    <w:rPr>
      <w:rFonts w:ascii="Tahoma" w:hAnsi="Tahoma" w:cs="Tahoma"/>
      <w:sz w:val="16"/>
      <w:szCs w:val="16"/>
    </w:rPr>
  </w:style>
  <w:style w:type="character" w:customStyle="1" w:styleId="TextodegloboCar">
    <w:name w:val="Texto de globo Car"/>
    <w:basedOn w:val="Fuentedeprrafopredeter"/>
    <w:link w:val="Textodeglobo"/>
    <w:rsid w:val="00920C73"/>
    <w:rPr>
      <w:rFonts w:ascii="Tahoma" w:hAnsi="Tahoma" w:cs="Tahoma"/>
      <w:sz w:val="16"/>
      <w:szCs w:val="16"/>
      <w:lang w:eastAsia="es-ES"/>
    </w:rPr>
  </w:style>
  <w:style w:type="character" w:customStyle="1" w:styleId="EncabezadoCar">
    <w:name w:val="Encabezado Car"/>
    <w:aliases w:val="encabezado Car"/>
    <w:basedOn w:val="Fuentedeprrafopredeter"/>
    <w:link w:val="Encabezado"/>
    <w:uiPriority w:val="99"/>
    <w:rsid w:val="001D0635"/>
    <w:rPr>
      <w:lang w:eastAsia="es-ES"/>
    </w:rPr>
  </w:style>
  <w:style w:type="character" w:customStyle="1" w:styleId="Ttulo1Car">
    <w:name w:val="Título 1 Car"/>
    <w:basedOn w:val="Fuentedeprrafopredeter"/>
    <w:link w:val="Ttulo1"/>
    <w:rsid w:val="002F0ED7"/>
    <w:rPr>
      <w:rFonts w:ascii="Arial" w:hAnsi="Arial"/>
      <w:b/>
      <w:kern w:val="28"/>
      <w:sz w:val="28"/>
      <w:lang w:eastAsia="es-ES"/>
    </w:rPr>
  </w:style>
  <w:style w:type="paragraph" w:customStyle="1" w:styleId="parr">
    <w:name w:val="parr"/>
    <w:basedOn w:val="Sangradetextonormal"/>
    <w:qFormat/>
    <w:rsid w:val="002C2C09"/>
  </w:style>
  <w:style w:type="paragraph" w:customStyle="1" w:styleId="CellBody">
    <w:name w:val="CellBody"/>
    <w:basedOn w:val="Normal"/>
    <w:uiPriority w:val="99"/>
    <w:rsid w:val="005E68EC"/>
    <w:pPr>
      <w:spacing w:before="60" w:after="60"/>
      <w:ind w:left="144"/>
    </w:pPr>
    <w:rPr>
      <w:rFonts w:ascii="Arial" w:eastAsia="MS Mincho" w:hAnsi="Arial"/>
      <w:noProof/>
      <w:color w:val="000000"/>
      <w:lang w:eastAsia="en-US"/>
    </w:rPr>
  </w:style>
  <w:style w:type="paragraph" w:styleId="Prrafodelista">
    <w:name w:val="List Paragraph"/>
    <w:basedOn w:val="Normal"/>
    <w:uiPriority w:val="34"/>
    <w:qFormat/>
    <w:rsid w:val="00FE7526"/>
    <w:pPr>
      <w:spacing w:after="200" w:line="276" w:lineRule="auto"/>
      <w:ind w:left="720"/>
      <w:contextualSpacing/>
    </w:pPr>
    <w:rPr>
      <w:rFonts w:ascii="Calibri" w:eastAsia="Calibri" w:hAnsi="Calibri"/>
      <w:sz w:val="22"/>
      <w:szCs w:val="22"/>
      <w:lang w:eastAsia="en-US"/>
    </w:rPr>
  </w:style>
  <w:style w:type="character" w:styleId="Refdecomentario">
    <w:name w:val="annotation reference"/>
    <w:basedOn w:val="Fuentedeprrafopredeter"/>
    <w:rsid w:val="00452B2A"/>
    <w:rPr>
      <w:sz w:val="16"/>
      <w:szCs w:val="16"/>
    </w:rPr>
  </w:style>
  <w:style w:type="paragraph" w:styleId="Textocomentario">
    <w:name w:val="annotation text"/>
    <w:basedOn w:val="Normal"/>
    <w:link w:val="TextocomentarioCar"/>
    <w:rsid w:val="00452B2A"/>
  </w:style>
  <w:style w:type="character" w:customStyle="1" w:styleId="TextocomentarioCar">
    <w:name w:val="Texto comentario Car"/>
    <w:basedOn w:val="Fuentedeprrafopredeter"/>
    <w:link w:val="Textocomentario"/>
    <w:rsid w:val="00452B2A"/>
    <w:rPr>
      <w:lang w:eastAsia="es-ES"/>
    </w:rPr>
  </w:style>
  <w:style w:type="paragraph" w:styleId="Asuntodelcomentario">
    <w:name w:val="annotation subject"/>
    <w:basedOn w:val="Textocomentario"/>
    <w:next w:val="Textocomentario"/>
    <w:link w:val="AsuntodelcomentarioCar"/>
    <w:rsid w:val="00452B2A"/>
    <w:rPr>
      <w:b/>
      <w:bCs/>
    </w:rPr>
  </w:style>
  <w:style w:type="character" w:customStyle="1" w:styleId="AsuntodelcomentarioCar">
    <w:name w:val="Asunto del comentario Car"/>
    <w:basedOn w:val="TextocomentarioCar"/>
    <w:link w:val="Asuntodelcomentario"/>
    <w:rsid w:val="00452B2A"/>
    <w:rPr>
      <w:b/>
      <w:bCs/>
      <w:lang w:eastAsia="es-ES"/>
    </w:rPr>
  </w:style>
  <w:style w:type="paragraph" w:customStyle="1" w:styleId="Standard">
    <w:name w:val="Standard"/>
    <w:rsid w:val="000B2CAF"/>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Revisin">
    <w:name w:val="Revision"/>
    <w:hidden/>
    <w:uiPriority w:val="99"/>
    <w:semiHidden/>
    <w:rsid w:val="00B44EDA"/>
    <w:rPr>
      <w:lang w:eastAsia="es-ES"/>
    </w:rPr>
  </w:style>
  <w:style w:type="table" w:styleId="Tablaconcuadrcula">
    <w:name w:val="Table Grid"/>
    <w:basedOn w:val="Tablanormal"/>
    <w:rsid w:val="003E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04623">
      <w:bodyDiv w:val="1"/>
      <w:marLeft w:val="0"/>
      <w:marRight w:val="0"/>
      <w:marTop w:val="0"/>
      <w:marBottom w:val="0"/>
      <w:divBdr>
        <w:top w:val="none" w:sz="0" w:space="0" w:color="auto"/>
        <w:left w:val="none" w:sz="0" w:space="0" w:color="auto"/>
        <w:bottom w:val="none" w:sz="0" w:space="0" w:color="auto"/>
        <w:right w:val="none" w:sz="0" w:space="0" w:color="auto"/>
      </w:divBdr>
    </w:div>
    <w:div w:id="1060178818">
      <w:bodyDiv w:val="1"/>
      <w:marLeft w:val="0"/>
      <w:marRight w:val="0"/>
      <w:marTop w:val="0"/>
      <w:marBottom w:val="0"/>
      <w:divBdr>
        <w:top w:val="none" w:sz="0" w:space="0" w:color="auto"/>
        <w:left w:val="none" w:sz="0" w:space="0" w:color="auto"/>
        <w:bottom w:val="none" w:sz="0" w:space="0" w:color="auto"/>
        <w:right w:val="none" w:sz="0" w:space="0" w:color="auto"/>
      </w:divBdr>
      <w:divsChild>
        <w:div w:id="154733544">
          <w:marLeft w:val="0"/>
          <w:marRight w:val="0"/>
          <w:marTop w:val="0"/>
          <w:marBottom w:val="0"/>
          <w:divBdr>
            <w:top w:val="none" w:sz="0" w:space="0" w:color="auto"/>
            <w:left w:val="none" w:sz="0" w:space="0" w:color="auto"/>
            <w:bottom w:val="none" w:sz="0" w:space="0" w:color="auto"/>
            <w:right w:val="none" w:sz="0" w:space="0" w:color="auto"/>
          </w:divBdr>
          <w:divsChild>
            <w:div w:id="255788293">
              <w:marLeft w:val="0"/>
              <w:marRight w:val="0"/>
              <w:marTop w:val="0"/>
              <w:marBottom w:val="0"/>
              <w:divBdr>
                <w:top w:val="none" w:sz="0" w:space="0" w:color="auto"/>
                <w:left w:val="none" w:sz="0" w:space="0" w:color="auto"/>
                <w:bottom w:val="none" w:sz="0" w:space="0" w:color="auto"/>
                <w:right w:val="none" w:sz="0" w:space="0" w:color="auto"/>
              </w:divBdr>
            </w:div>
            <w:div w:id="355230406">
              <w:marLeft w:val="0"/>
              <w:marRight w:val="0"/>
              <w:marTop w:val="0"/>
              <w:marBottom w:val="0"/>
              <w:divBdr>
                <w:top w:val="none" w:sz="0" w:space="0" w:color="auto"/>
                <w:left w:val="none" w:sz="0" w:space="0" w:color="auto"/>
                <w:bottom w:val="none" w:sz="0" w:space="0" w:color="auto"/>
                <w:right w:val="none" w:sz="0" w:space="0" w:color="auto"/>
              </w:divBdr>
            </w:div>
            <w:div w:id="812134980">
              <w:marLeft w:val="0"/>
              <w:marRight w:val="0"/>
              <w:marTop w:val="0"/>
              <w:marBottom w:val="0"/>
              <w:divBdr>
                <w:top w:val="none" w:sz="0" w:space="0" w:color="auto"/>
                <w:left w:val="none" w:sz="0" w:space="0" w:color="auto"/>
                <w:bottom w:val="none" w:sz="0" w:space="0" w:color="auto"/>
                <w:right w:val="none" w:sz="0" w:space="0" w:color="auto"/>
              </w:divBdr>
            </w:div>
            <w:div w:id="1054696773">
              <w:marLeft w:val="0"/>
              <w:marRight w:val="0"/>
              <w:marTop w:val="0"/>
              <w:marBottom w:val="0"/>
              <w:divBdr>
                <w:top w:val="none" w:sz="0" w:space="0" w:color="auto"/>
                <w:left w:val="none" w:sz="0" w:space="0" w:color="auto"/>
                <w:bottom w:val="none" w:sz="0" w:space="0" w:color="auto"/>
                <w:right w:val="none" w:sz="0" w:space="0" w:color="auto"/>
              </w:divBdr>
            </w:div>
            <w:div w:id="1061253474">
              <w:marLeft w:val="0"/>
              <w:marRight w:val="0"/>
              <w:marTop w:val="0"/>
              <w:marBottom w:val="0"/>
              <w:divBdr>
                <w:top w:val="none" w:sz="0" w:space="0" w:color="auto"/>
                <w:left w:val="none" w:sz="0" w:space="0" w:color="auto"/>
                <w:bottom w:val="none" w:sz="0" w:space="0" w:color="auto"/>
                <w:right w:val="none" w:sz="0" w:space="0" w:color="auto"/>
              </w:divBdr>
            </w:div>
            <w:div w:id="1094478411">
              <w:marLeft w:val="0"/>
              <w:marRight w:val="0"/>
              <w:marTop w:val="0"/>
              <w:marBottom w:val="0"/>
              <w:divBdr>
                <w:top w:val="none" w:sz="0" w:space="0" w:color="auto"/>
                <w:left w:val="none" w:sz="0" w:space="0" w:color="auto"/>
                <w:bottom w:val="none" w:sz="0" w:space="0" w:color="auto"/>
                <w:right w:val="none" w:sz="0" w:space="0" w:color="auto"/>
              </w:divBdr>
            </w:div>
            <w:div w:id="1222641084">
              <w:marLeft w:val="0"/>
              <w:marRight w:val="0"/>
              <w:marTop w:val="0"/>
              <w:marBottom w:val="0"/>
              <w:divBdr>
                <w:top w:val="none" w:sz="0" w:space="0" w:color="auto"/>
                <w:left w:val="none" w:sz="0" w:space="0" w:color="auto"/>
                <w:bottom w:val="none" w:sz="0" w:space="0" w:color="auto"/>
                <w:right w:val="none" w:sz="0" w:space="0" w:color="auto"/>
              </w:divBdr>
            </w:div>
            <w:div w:id="1647588531">
              <w:marLeft w:val="0"/>
              <w:marRight w:val="0"/>
              <w:marTop w:val="0"/>
              <w:marBottom w:val="0"/>
              <w:divBdr>
                <w:top w:val="none" w:sz="0" w:space="0" w:color="auto"/>
                <w:left w:val="none" w:sz="0" w:space="0" w:color="auto"/>
                <w:bottom w:val="none" w:sz="0" w:space="0" w:color="auto"/>
                <w:right w:val="none" w:sz="0" w:space="0" w:color="auto"/>
              </w:divBdr>
            </w:div>
            <w:div w:id="1776704094">
              <w:marLeft w:val="0"/>
              <w:marRight w:val="0"/>
              <w:marTop w:val="0"/>
              <w:marBottom w:val="0"/>
              <w:divBdr>
                <w:top w:val="none" w:sz="0" w:space="0" w:color="auto"/>
                <w:left w:val="none" w:sz="0" w:space="0" w:color="auto"/>
                <w:bottom w:val="none" w:sz="0" w:space="0" w:color="auto"/>
                <w:right w:val="none" w:sz="0" w:space="0" w:color="auto"/>
              </w:divBdr>
            </w:div>
            <w:div w:id="1968195210">
              <w:marLeft w:val="0"/>
              <w:marRight w:val="0"/>
              <w:marTop w:val="0"/>
              <w:marBottom w:val="0"/>
              <w:divBdr>
                <w:top w:val="none" w:sz="0" w:space="0" w:color="auto"/>
                <w:left w:val="none" w:sz="0" w:space="0" w:color="auto"/>
                <w:bottom w:val="none" w:sz="0" w:space="0" w:color="auto"/>
                <w:right w:val="none" w:sz="0" w:space="0" w:color="auto"/>
              </w:divBdr>
            </w:div>
            <w:div w:id="2051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0897">
      <w:bodyDiv w:val="1"/>
      <w:marLeft w:val="0"/>
      <w:marRight w:val="0"/>
      <w:marTop w:val="0"/>
      <w:marBottom w:val="0"/>
      <w:divBdr>
        <w:top w:val="none" w:sz="0" w:space="0" w:color="auto"/>
        <w:left w:val="none" w:sz="0" w:space="0" w:color="auto"/>
        <w:bottom w:val="none" w:sz="0" w:space="0" w:color="auto"/>
        <w:right w:val="none" w:sz="0" w:space="0" w:color="auto"/>
      </w:divBdr>
    </w:div>
    <w:div w:id="1430082853">
      <w:bodyDiv w:val="1"/>
      <w:marLeft w:val="0"/>
      <w:marRight w:val="0"/>
      <w:marTop w:val="0"/>
      <w:marBottom w:val="0"/>
      <w:divBdr>
        <w:top w:val="none" w:sz="0" w:space="0" w:color="auto"/>
        <w:left w:val="none" w:sz="0" w:space="0" w:color="auto"/>
        <w:bottom w:val="none" w:sz="0" w:space="0" w:color="auto"/>
        <w:right w:val="none" w:sz="0" w:space="0" w:color="auto"/>
      </w:divBdr>
    </w:div>
    <w:div w:id="1477913184">
      <w:bodyDiv w:val="1"/>
      <w:marLeft w:val="0"/>
      <w:marRight w:val="0"/>
      <w:marTop w:val="0"/>
      <w:marBottom w:val="0"/>
      <w:divBdr>
        <w:top w:val="none" w:sz="0" w:space="0" w:color="auto"/>
        <w:left w:val="none" w:sz="0" w:space="0" w:color="auto"/>
        <w:bottom w:val="none" w:sz="0" w:space="0" w:color="auto"/>
        <w:right w:val="none" w:sz="0" w:space="0" w:color="auto"/>
      </w:divBdr>
    </w:div>
    <w:div w:id="169063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www.infos.com.mx"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0C60B9-E369-4FB3-B903-2861F455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1260</TotalTime>
  <Pages>7</Pages>
  <Words>639</Words>
  <Characters>4087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&lt;Nombre del Proyecto&gt;</vt:lpstr>
      <vt:lpstr>&lt;Nombre del Proyecto&gt;</vt:lpstr>
    </vt:vector>
  </TitlesOfParts>
  <Company>Hewlett-Packard</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creator>Luis Clemente Zúñiga Flores</dc:creator>
  <cp:lastModifiedBy>clemente</cp:lastModifiedBy>
  <cp:revision>9</cp:revision>
  <cp:lastPrinted>2015-07-13T16:56:00Z</cp:lastPrinted>
  <dcterms:created xsi:type="dcterms:W3CDTF">2016-05-10T06:07:00Z</dcterms:created>
  <dcterms:modified xsi:type="dcterms:W3CDTF">2016-05-16T04:29:00Z</dcterms:modified>
</cp:coreProperties>
</file>